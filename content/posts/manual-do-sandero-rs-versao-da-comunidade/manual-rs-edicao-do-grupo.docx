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1F2" w:rsidP="061D27F9" w:rsidRDefault="004621F2" w14:paraId="3064AC09" w14:textId="7442A136">
      <w:pPr>
        <w:rPr>
          <w:rFonts w:ascii="Arial" w:hAnsi="Arial" w:cs="Arial"/>
          <w:b/>
          <w:bCs/>
          <w:sz w:val="28"/>
          <w:szCs w:val="28"/>
        </w:rPr>
      </w:pPr>
    </w:p>
    <w:p w:rsidR="004621F2" w:rsidP="004621F2" w:rsidRDefault="004621F2" w14:paraId="2D463FB6" w14:textId="780C0CA4">
      <w:pPr>
        <w:rPr>
          <w:rFonts w:ascii="Arial" w:hAnsi="Arial" w:cs="Arial"/>
          <w:sz w:val="28"/>
          <w:szCs w:val="28"/>
        </w:rPr>
      </w:pPr>
      <w:r w:rsidRPr="004621F2">
        <w:rPr>
          <w:rFonts w:ascii="Arial" w:hAnsi="Arial" w:cs="Arial"/>
          <w:b/>
          <w:bCs/>
          <w:sz w:val="40"/>
          <w:szCs w:val="40"/>
        </w:rPr>
        <w:t>MANUAL ESCRITO PELOS USUÁRIOS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4621F2">
        <w:rPr>
          <w:rFonts w:ascii="Arial" w:hAnsi="Arial" w:cs="Arial"/>
          <w:sz w:val="28"/>
          <w:szCs w:val="28"/>
        </w:rPr>
        <w:t>SANDERO RS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hyperlink w:history="1" r:id="rId7">
        <w:r w:rsidRPr="004621F2">
          <w:rPr>
            <w:rStyle w:val="Hyperlink"/>
            <w:rFonts w:ascii="Arial" w:hAnsi="Arial" w:cs="Arial"/>
            <w:sz w:val="28"/>
            <w:szCs w:val="28"/>
          </w:rPr>
          <w:t>Grupo do Facebook</w:t>
        </w:r>
      </w:hyperlink>
    </w:p>
    <w:p w:rsidRPr="004621F2" w:rsidR="004621F2" w:rsidP="004621F2" w:rsidRDefault="00A92783" w14:paraId="5B64A8F0" w14:textId="6B8E3D60">
      <w:pPr>
        <w:rPr>
          <w:rFonts w:ascii="Arial" w:hAnsi="Arial" w:cs="Arial"/>
          <w:sz w:val="28"/>
          <w:szCs w:val="28"/>
        </w:rPr>
      </w:pPr>
      <w:hyperlink w:history="1" r:id="rId8">
        <w:r w:rsidRPr="004621F2" w:rsidR="004621F2">
          <w:rPr>
            <w:rStyle w:val="Hyperlink"/>
            <w:rFonts w:ascii="Arial" w:hAnsi="Arial" w:cs="Arial"/>
            <w:sz w:val="28"/>
            <w:szCs w:val="28"/>
          </w:rPr>
          <w:t>SanderoRS.com</w:t>
        </w:r>
      </w:hyperlink>
    </w:p>
    <w:p w:rsidR="004621F2" w:rsidRDefault="004621F2" w14:paraId="56A78712" w14:textId="777777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Pr="00F05B8B" w:rsidR="00B34C67" w:rsidP="00212439" w:rsidRDefault="00FC523C" w14:paraId="45ADD92A" w14:textId="7B0700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lastRenderedPageBreak/>
        <w:t>MANUAL TÉCNICO</w:t>
      </w:r>
      <w:r w:rsidRPr="00F05B8B" w:rsidR="00212439">
        <w:rPr>
          <w:rFonts w:ascii="Arial" w:hAnsi="Arial" w:cs="Arial"/>
          <w:b/>
          <w:bCs/>
          <w:sz w:val="28"/>
          <w:szCs w:val="28"/>
        </w:rPr>
        <w:t xml:space="preserve"> </w:t>
      </w:r>
      <w:r w:rsidRPr="00F05B8B">
        <w:rPr>
          <w:rFonts w:ascii="Arial" w:hAnsi="Arial" w:cs="Arial"/>
          <w:b/>
          <w:bCs/>
          <w:sz w:val="28"/>
          <w:szCs w:val="28"/>
        </w:rPr>
        <w:t>DO</w:t>
      </w:r>
      <w:r w:rsidRPr="00F05B8B" w:rsidR="00145E9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05B8B" w:rsidR="00212439">
        <w:rPr>
          <w:rFonts w:ascii="Arial" w:hAnsi="Arial" w:cs="Arial"/>
          <w:b/>
          <w:bCs/>
          <w:sz w:val="28"/>
          <w:szCs w:val="28"/>
        </w:rPr>
        <w:t xml:space="preserve">SANDERO </w:t>
      </w:r>
      <w:r w:rsidRPr="00F05B8B" w:rsidR="00145E96">
        <w:rPr>
          <w:rFonts w:ascii="Arial" w:hAnsi="Arial" w:cs="Arial"/>
          <w:b/>
          <w:bCs/>
          <w:sz w:val="28"/>
          <w:szCs w:val="28"/>
        </w:rPr>
        <w:t>R</w:t>
      </w:r>
      <w:r w:rsidR="00803A14">
        <w:rPr>
          <w:rFonts w:ascii="Arial" w:hAnsi="Arial" w:cs="Arial"/>
          <w:b/>
          <w:bCs/>
          <w:sz w:val="28"/>
          <w:szCs w:val="28"/>
        </w:rPr>
        <w:t>.</w:t>
      </w:r>
      <w:r w:rsidRPr="00F05B8B" w:rsidR="00145E96">
        <w:rPr>
          <w:rFonts w:ascii="Arial" w:hAnsi="Arial" w:cs="Arial"/>
          <w:b/>
          <w:bCs/>
          <w:sz w:val="28"/>
          <w:szCs w:val="28"/>
        </w:rPr>
        <w:t>S</w:t>
      </w:r>
      <w:r w:rsidR="00803A14">
        <w:rPr>
          <w:rFonts w:ascii="Arial" w:hAnsi="Arial" w:cs="Arial"/>
          <w:b/>
          <w:bCs/>
          <w:sz w:val="28"/>
          <w:szCs w:val="28"/>
        </w:rPr>
        <w:t>.</w:t>
      </w:r>
    </w:p>
    <w:p w:rsidR="00212439" w:rsidP="00212439" w:rsidRDefault="00212439" w14:paraId="006D17C7" w14:textId="008B328E">
      <w:pPr>
        <w:jc w:val="right"/>
        <w:rPr>
          <w:rFonts w:ascii="Arial" w:hAnsi="Arial" w:cs="Arial"/>
          <w:i/>
          <w:iCs/>
          <w:sz w:val="16"/>
          <w:szCs w:val="16"/>
        </w:rPr>
      </w:pPr>
      <w:r w:rsidRPr="00304AAB">
        <w:rPr>
          <w:rFonts w:ascii="Arial" w:hAnsi="Arial" w:cs="Arial"/>
          <w:i/>
          <w:iCs/>
          <w:sz w:val="16"/>
          <w:szCs w:val="16"/>
        </w:rPr>
        <w:t xml:space="preserve">Por: Yuri </w:t>
      </w:r>
      <w:proofErr w:type="spellStart"/>
      <w:r w:rsidRPr="00304AAB">
        <w:rPr>
          <w:rFonts w:ascii="Arial" w:hAnsi="Arial" w:cs="Arial"/>
          <w:i/>
          <w:iCs/>
          <w:sz w:val="16"/>
          <w:szCs w:val="16"/>
        </w:rPr>
        <w:t>Ravem</w:t>
      </w:r>
      <w:proofErr w:type="spellEnd"/>
    </w:p>
    <w:p w:rsidRPr="00803A14" w:rsidR="00F05B8B" w:rsidP="002C2D35" w:rsidRDefault="2A5FE2B7" w14:paraId="3ADB52EC" w14:textId="6E459CB3">
      <w:pPr>
        <w:rPr>
          <w:rFonts w:ascii="Arial" w:hAnsi="Arial" w:cs="Arial"/>
          <w:b/>
          <w:bCs/>
        </w:rPr>
      </w:pPr>
      <w:bookmarkStart w:name="_Hlk40106397" w:id="0"/>
      <w:r w:rsidRPr="2A5FE2B7">
        <w:rPr>
          <w:rFonts w:ascii="Arial" w:hAnsi="Arial" w:cs="Arial"/>
          <w:b/>
          <w:bCs/>
        </w:rPr>
        <w:t>Visite no Facebook: Clube Renault Sport – Sandero RS &amp; http://sanderors.com</w:t>
      </w:r>
      <w:del w:author="Daniel Mota" w:date="2020-11-03T15:19:00Z" w:id="1">
        <w:r w:rsidRPr="2A5FE2B7" w:rsidDel="2A5FE2B7" w:rsidR="002C2D35">
          <w:rPr>
            <w:rFonts w:ascii="Arial" w:hAnsi="Arial" w:cs="Arial"/>
            <w:b/>
            <w:bCs/>
          </w:rPr>
          <w:delText>/</w:delText>
        </w:r>
      </w:del>
    </w:p>
    <w:bookmarkEnd w:id="0"/>
    <w:p w:rsidR="00803A14" w:rsidP="00212439" w:rsidRDefault="00803A14" w14:paraId="17D5F985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F05B8B" w:rsidR="00212439" w:rsidP="00212439" w:rsidRDefault="00212439" w14:paraId="4EF020B3" w14:textId="2A3D96FC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Informações Técnicas</w:t>
      </w:r>
    </w:p>
    <w:p w:rsidRPr="00F05B8B" w:rsidR="00212439" w:rsidP="00212439" w:rsidRDefault="00212439" w14:paraId="00DDD494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Motor:  F4R 416</w:t>
      </w:r>
    </w:p>
    <w:p w:rsidRPr="00F05B8B" w:rsidR="00212439" w:rsidP="00212439" w:rsidRDefault="00212439" w14:paraId="5930F008" w14:textId="6E138F40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Câmbio: TL4 6v</w:t>
      </w:r>
    </w:p>
    <w:p w:rsidRPr="00F05B8B" w:rsidR="00096891" w:rsidP="00212439" w:rsidRDefault="00096891" w14:paraId="7367A631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F05B8B" w:rsidR="00212439" w:rsidP="00212439" w:rsidRDefault="2A5FE2B7" w14:paraId="3D54EC46" w14:textId="1F710F8F">
      <w:pPr>
        <w:rPr>
          <w:rFonts w:ascii="Arial" w:hAnsi="Arial" w:cs="Arial"/>
          <w:sz w:val="28"/>
          <w:szCs w:val="28"/>
        </w:rPr>
      </w:pPr>
      <w:r w:rsidRPr="2A5FE2B7">
        <w:rPr>
          <w:rFonts w:ascii="Arial" w:hAnsi="Arial" w:cs="Arial"/>
          <w:b/>
          <w:bCs/>
          <w:sz w:val="28"/>
          <w:szCs w:val="28"/>
        </w:rPr>
        <w:t>Velas:</w:t>
      </w:r>
      <w:r w:rsidRPr="2A5FE2B7">
        <w:rPr>
          <w:rFonts w:ascii="Arial" w:hAnsi="Arial" w:cs="Arial"/>
          <w:sz w:val="28"/>
          <w:szCs w:val="28"/>
        </w:rPr>
        <w:t xml:space="preserve"> NGK - BKR6EIX  /  BKR7EIX (uso exclusivo no Etanol)</w:t>
      </w:r>
    </w:p>
    <w:p w:rsidRPr="00F05B8B" w:rsidR="004F5A5A" w:rsidP="00212439" w:rsidRDefault="004F5A5A" w14:paraId="0FCC8CFD" w14:textId="77777777">
      <w:pPr>
        <w:rPr>
          <w:rFonts w:ascii="Arial" w:hAnsi="Arial" w:cs="Arial"/>
          <w:sz w:val="28"/>
          <w:szCs w:val="28"/>
        </w:rPr>
      </w:pPr>
    </w:p>
    <w:p w:rsidRPr="00F05B8B" w:rsidR="00212439" w:rsidP="00212439" w:rsidRDefault="00212439" w14:paraId="7439EACE" w14:textId="6930CA44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Lubrificantes</w:t>
      </w:r>
      <w:r w:rsidRPr="00F05B8B" w:rsidR="004F5A5A">
        <w:rPr>
          <w:rFonts w:ascii="Arial" w:hAnsi="Arial" w:cs="Arial"/>
          <w:b/>
          <w:bCs/>
          <w:sz w:val="28"/>
          <w:szCs w:val="28"/>
        </w:rPr>
        <w:t xml:space="preserve"> recomendados</w:t>
      </w:r>
      <w:r w:rsidRPr="00F05B8B">
        <w:rPr>
          <w:rFonts w:ascii="Arial" w:hAnsi="Arial" w:cs="Arial"/>
          <w:b/>
          <w:bCs/>
          <w:sz w:val="28"/>
          <w:szCs w:val="28"/>
        </w:rPr>
        <w:t>:</w:t>
      </w:r>
    </w:p>
    <w:p w:rsidR="00D4071A" w:rsidP="00212439" w:rsidRDefault="00212439" w14:paraId="4F2B474C" w14:textId="278779E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Motor: </w:t>
      </w:r>
      <w:r w:rsidR="00D4071A">
        <w:rPr>
          <w:rFonts w:ascii="Arial" w:hAnsi="Arial" w:cs="Arial"/>
          <w:sz w:val="28"/>
          <w:szCs w:val="28"/>
        </w:rPr>
        <w:tab/>
      </w:r>
      <w:r w:rsidR="00D4071A">
        <w:rPr>
          <w:rFonts w:ascii="Arial" w:hAnsi="Arial" w:cs="Arial"/>
          <w:sz w:val="28"/>
          <w:szCs w:val="28"/>
        </w:rPr>
        <w:t>5,40 litros (substituindo o filtro de óleo</w:t>
      </w:r>
      <w:ins w:author="Daniel Mota" w:date="2020-11-03T15:27:00Z" w:id="2">
        <w:r w:rsidR="00D4071A">
          <w:rPr>
            <w:rFonts w:ascii="Arial" w:hAnsi="Arial" w:cs="Arial"/>
            <w:sz w:val="28"/>
            <w:szCs w:val="28"/>
          </w:rPr>
          <w:t xml:space="preserve"> RECOME</w:t>
        </w:r>
      </w:ins>
      <w:ins w:author="Daniel Mota" w:date="2020-11-03T15:28:00Z" w:id="3">
        <w:r w:rsidR="00D4071A">
          <w:rPr>
            <w:rFonts w:ascii="Arial" w:hAnsi="Arial" w:cs="Arial"/>
            <w:sz w:val="28"/>
            <w:szCs w:val="28"/>
          </w:rPr>
          <w:t>NDÁVEL</w:t>
        </w:r>
      </w:ins>
      <w:r w:rsidR="00D4071A">
        <w:rPr>
          <w:rFonts w:ascii="Arial" w:hAnsi="Arial" w:cs="Arial"/>
          <w:sz w:val="28"/>
          <w:szCs w:val="28"/>
        </w:rPr>
        <w:t xml:space="preserve">) </w:t>
      </w:r>
    </w:p>
    <w:p w:rsidRPr="00F05B8B" w:rsidR="00D4071A" w:rsidRDefault="2A5FE2B7" w14:paraId="4F024CE8" w14:textId="3744A9CA">
      <w:pPr>
        <w:ind w:left="708"/>
        <w:rPr>
          <w:rFonts w:ascii="Arial" w:hAnsi="Arial" w:cs="Arial"/>
          <w:sz w:val="28"/>
          <w:szCs w:val="28"/>
        </w:rPr>
        <w:pPrChange w:author="Daniel Mota" w:date="2020-11-03T15:19:00Z" w:id="4">
          <w:pPr>
            <w:ind w:left="708" w:firstLine="708"/>
          </w:pPr>
        </w:pPrChange>
      </w:pPr>
      <w:r w:rsidRPr="2A5FE2B7">
        <w:rPr>
          <w:rFonts w:ascii="Arial" w:hAnsi="Arial" w:cs="Arial"/>
          <w:sz w:val="28"/>
          <w:szCs w:val="28"/>
        </w:rPr>
        <w:t xml:space="preserve">  5,25 litros (sem substituir o filtro de óleo)</w:t>
      </w:r>
    </w:p>
    <w:p w:rsidR="00D4071A" w:rsidP="00212439" w:rsidRDefault="00D4071A" w14:paraId="191ACC4D" w14:textId="77777777">
      <w:pPr>
        <w:rPr>
          <w:rFonts w:ascii="Arial" w:hAnsi="Arial" w:cs="Arial"/>
          <w:sz w:val="28"/>
          <w:szCs w:val="28"/>
        </w:rPr>
      </w:pPr>
    </w:p>
    <w:p w:rsidRPr="00F05B8B" w:rsidR="00212439" w:rsidP="00212439" w:rsidRDefault="00212439" w14:paraId="12006040" w14:textId="7E297FDA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5w30, 10w40 ou 5w40. </w:t>
      </w:r>
    </w:p>
    <w:p w:rsidRPr="00F05B8B" w:rsidR="00212439" w:rsidP="00212439" w:rsidRDefault="00212439" w14:paraId="33791FA3" w14:textId="79868C29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API SN</w:t>
      </w:r>
      <w:r w:rsidRPr="00F05B8B" w:rsidR="00C600B1">
        <w:rPr>
          <w:rFonts w:ascii="Arial" w:hAnsi="Arial" w:cs="Arial"/>
          <w:sz w:val="28"/>
          <w:szCs w:val="28"/>
        </w:rPr>
        <w:t xml:space="preserve"> ou superior.</w:t>
      </w:r>
    </w:p>
    <w:p w:rsidRPr="00F05B8B" w:rsidR="00212439" w:rsidP="00212439" w:rsidRDefault="008F5E27" w14:paraId="48BF8662" w14:textId="63CD64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F05B8B" w:rsidR="00096891">
        <w:rPr>
          <w:rFonts w:ascii="Arial" w:hAnsi="Arial" w:cs="Arial"/>
          <w:sz w:val="28"/>
          <w:szCs w:val="28"/>
        </w:rPr>
        <w:t xml:space="preserve">ualquer </w:t>
      </w:r>
      <w:r>
        <w:rPr>
          <w:rFonts w:ascii="Arial" w:hAnsi="Arial" w:cs="Arial"/>
          <w:sz w:val="28"/>
          <w:szCs w:val="28"/>
        </w:rPr>
        <w:t>marca</w:t>
      </w:r>
      <w:r w:rsidRPr="00F05B8B" w:rsidR="00096891">
        <w:rPr>
          <w:rFonts w:ascii="Arial" w:hAnsi="Arial" w:cs="Arial"/>
          <w:sz w:val="28"/>
          <w:szCs w:val="28"/>
        </w:rPr>
        <w:t xml:space="preserve"> que atenda à </w:t>
      </w:r>
      <w:r w:rsidRPr="00F05B8B" w:rsidR="004F5A5A">
        <w:rPr>
          <w:rFonts w:ascii="Arial" w:hAnsi="Arial" w:cs="Arial"/>
          <w:sz w:val="28"/>
          <w:szCs w:val="28"/>
        </w:rPr>
        <w:t>Norma</w:t>
      </w:r>
      <w:r w:rsidRPr="00F05B8B" w:rsidR="00212439">
        <w:rPr>
          <w:rFonts w:ascii="Arial" w:hAnsi="Arial" w:cs="Arial"/>
          <w:sz w:val="28"/>
          <w:szCs w:val="28"/>
        </w:rPr>
        <w:t xml:space="preserve"> Renault</w:t>
      </w:r>
      <w:r w:rsidRPr="00F05B8B" w:rsidR="004F5A5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05B8B" w:rsidR="00212439">
        <w:rPr>
          <w:rFonts w:ascii="Arial" w:hAnsi="Arial" w:cs="Arial"/>
          <w:sz w:val="28"/>
          <w:szCs w:val="28"/>
        </w:rPr>
        <w:t xml:space="preserve">RN 0710/0700 </w:t>
      </w:r>
    </w:p>
    <w:p w:rsidRPr="00F05B8B" w:rsidR="004F5A5A" w:rsidP="00212439" w:rsidRDefault="004F5A5A" w14:paraId="17DFCBEE" w14:textId="77777777">
      <w:pPr>
        <w:rPr>
          <w:rFonts w:ascii="Arial" w:hAnsi="Arial" w:cs="Arial"/>
          <w:sz w:val="28"/>
          <w:szCs w:val="28"/>
        </w:rPr>
      </w:pPr>
    </w:p>
    <w:p w:rsidRPr="00F05B8B" w:rsidR="00212439" w:rsidP="00212439" w:rsidRDefault="004F5A5A" w14:paraId="081C033A" w14:textId="7B0CBF76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Lubrif</w:t>
      </w:r>
      <w:r w:rsidRPr="00F05B8B" w:rsidR="00C600B1">
        <w:rPr>
          <w:rFonts w:ascii="Arial" w:hAnsi="Arial" w:cs="Arial"/>
          <w:b/>
          <w:bCs/>
          <w:sz w:val="28"/>
          <w:szCs w:val="28"/>
        </w:rPr>
        <w:t>i</w:t>
      </w:r>
      <w:r w:rsidRPr="00F05B8B">
        <w:rPr>
          <w:rFonts w:ascii="Arial" w:hAnsi="Arial" w:cs="Arial"/>
          <w:b/>
          <w:bCs/>
          <w:sz w:val="28"/>
          <w:szCs w:val="28"/>
        </w:rPr>
        <w:t>cantes</w:t>
      </w:r>
      <w:r w:rsidRPr="00F05B8B" w:rsidR="00212439">
        <w:rPr>
          <w:rFonts w:ascii="Arial" w:hAnsi="Arial" w:cs="Arial"/>
          <w:b/>
          <w:bCs/>
          <w:sz w:val="28"/>
          <w:szCs w:val="28"/>
        </w:rPr>
        <w:t xml:space="preserve"> </w:t>
      </w:r>
      <w:r w:rsidR="00F241B6">
        <w:rPr>
          <w:rFonts w:ascii="Arial" w:hAnsi="Arial" w:cs="Arial"/>
          <w:b/>
          <w:bCs/>
          <w:sz w:val="28"/>
          <w:szCs w:val="28"/>
        </w:rPr>
        <w:t>testados</w:t>
      </w:r>
      <w:r w:rsidRPr="00F05B8B" w:rsidR="00212439">
        <w:rPr>
          <w:rFonts w:ascii="Arial" w:hAnsi="Arial" w:cs="Arial"/>
          <w:b/>
          <w:bCs/>
          <w:sz w:val="28"/>
          <w:szCs w:val="28"/>
        </w:rPr>
        <w:t xml:space="preserve"> por membros do grupo</w:t>
      </w:r>
      <w:r w:rsidRPr="00F05B8B">
        <w:rPr>
          <w:rFonts w:ascii="Arial" w:hAnsi="Arial" w:cs="Arial"/>
          <w:b/>
          <w:bCs/>
          <w:sz w:val="28"/>
          <w:szCs w:val="28"/>
        </w:rPr>
        <w:t xml:space="preserve"> técnico do RS:</w:t>
      </w:r>
    </w:p>
    <w:p w:rsidRPr="00F05B8B" w:rsidR="004F5A5A" w:rsidP="004F5A5A" w:rsidRDefault="004F5A5A" w14:paraId="2A4A3CEA" w14:textId="22C44551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t>Lubrax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Supera 5w40 (muito recomendado para uso em </w:t>
      </w:r>
      <w:r w:rsidRPr="00F05B8B" w:rsidR="00C600B1">
        <w:rPr>
          <w:rFonts w:ascii="Arial" w:hAnsi="Arial" w:cs="Arial"/>
          <w:sz w:val="28"/>
          <w:szCs w:val="28"/>
        </w:rPr>
        <w:t>Track Day</w:t>
      </w:r>
      <w:r w:rsidRPr="00F05B8B">
        <w:rPr>
          <w:rFonts w:ascii="Arial" w:hAnsi="Arial" w:cs="Arial"/>
          <w:sz w:val="28"/>
          <w:szCs w:val="28"/>
        </w:rPr>
        <w:t>)</w:t>
      </w:r>
    </w:p>
    <w:p w:rsidRPr="00F05B8B" w:rsidR="004F5A5A" w:rsidP="004F5A5A" w:rsidRDefault="004F5A5A" w14:paraId="7D0F9E0B" w14:textId="5EA3F71C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t>Lubrax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Supera Flex 5w40 </w:t>
      </w:r>
    </w:p>
    <w:p w:rsidR="113C285F" w:rsidP="113C285F" w:rsidRDefault="113C285F" w14:paraId="5B7FC561" w14:textId="21CD9284">
      <w:pPr>
        <w:rPr>
          <w:ins w:author="Usuário Convidado" w:date="2020-11-03T17:56:00Z" w:id="5"/>
          <w:rFonts w:ascii="Arial" w:hAnsi="Arial" w:cs="Arial"/>
          <w:sz w:val="28"/>
          <w:szCs w:val="28"/>
        </w:rPr>
      </w:pPr>
      <w:proofErr w:type="spellStart"/>
      <w:r w:rsidRPr="113C285F">
        <w:rPr>
          <w:rFonts w:ascii="Arial" w:hAnsi="Arial" w:cs="Arial"/>
          <w:sz w:val="28"/>
          <w:szCs w:val="28"/>
        </w:rPr>
        <w:t>Castrol</w:t>
      </w:r>
      <w:proofErr w:type="spellEnd"/>
      <w:r w:rsidRPr="113C28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113C285F">
        <w:rPr>
          <w:rFonts w:ascii="Arial" w:hAnsi="Arial" w:cs="Arial"/>
          <w:sz w:val="28"/>
          <w:szCs w:val="28"/>
        </w:rPr>
        <w:t>Magnatech</w:t>
      </w:r>
      <w:proofErr w:type="spellEnd"/>
      <w:r w:rsidRPr="113C285F">
        <w:rPr>
          <w:rFonts w:ascii="Arial" w:hAnsi="Arial" w:cs="Arial"/>
          <w:sz w:val="28"/>
          <w:szCs w:val="28"/>
        </w:rPr>
        <w:t xml:space="preserve"> 5w30</w:t>
      </w:r>
    </w:p>
    <w:p w:rsidR="113C285F" w:rsidP="113C285F" w:rsidRDefault="612E36D3" w14:paraId="26B19BE5" w14:textId="3783BBBF">
      <w:pPr>
        <w:rPr>
          <w:rFonts w:ascii="Arial" w:hAnsi="Arial" w:cs="Arial"/>
          <w:sz w:val="28"/>
          <w:szCs w:val="28"/>
        </w:rPr>
      </w:pPr>
      <w:proofErr w:type="spellStart"/>
      <w:ins w:author="Usuário Convidado" w:date="2020-11-03T17:56:00Z" w:id="6">
        <w:r w:rsidRPr="612E36D3">
          <w:rPr>
            <w:rFonts w:ascii="Arial" w:hAnsi="Arial" w:cs="Arial"/>
            <w:sz w:val="28"/>
            <w:szCs w:val="28"/>
          </w:rPr>
          <w:t>Castrol</w:t>
        </w:r>
        <w:proofErr w:type="spellEnd"/>
        <w:r w:rsidRPr="612E36D3">
          <w:rPr>
            <w:rFonts w:ascii="Arial" w:hAnsi="Arial" w:cs="Arial"/>
            <w:sz w:val="28"/>
            <w:szCs w:val="28"/>
          </w:rPr>
          <w:t xml:space="preserve"> </w:t>
        </w:r>
        <w:proofErr w:type="spellStart"/>
        <w:r w:rsidRPr="612E36D3">
          <w:rPr>
            <w:rFonts w:ascii="Arial" w:hAnsi="Arial" w:cs="Arial"/>
            <w:sz w:val="28"/>
            <w:szCs w:val="28"/>
          </w:rPr>
          <w:t>Magnatech</w:t>
        </w:r>
        <w:proofErr w:type="spellEnd"/>
        <w:r w:rsidRPr="612E36D3">
          <w:rPr>
            <w:rFonts w:ascii="Arial" w:hAnsi="Arial" w:cs="Arial"/>
            <w:sz w:val="28"/>
            <w:szCs w:val="28"/>
          </w:rPr>
          <w:t xml:space="preserve"> 5w40 Stop</w:t>
        </w:r>
      </w:ins>
      <w:ins w:author="Usuário Convidado" w:date="2020-11-03T17:58:00Z" w:id="7">
        <w:r w:rsidRPr="612E36D3">
          <w:rPr>
            <w:rFonts w:ascii="Arial" w:hAnsi="Arial" w:cs="Arial"/>
            <w:sz w:val="28"/>
            <w:szCs w:val="28"/>
          </w:rPr>
          <w:t xml:space="preserve"> Start</w:t>
        </w:r>
      </w:ins>
    </w:p>
    <w:p w:rsidRPr="00F05B8B" w:rsidR="00212439" w:rsidP="00212439" w:rsidRDefault="00212439" w14:paraId="39001C0C" w14:textId="08A9D79D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t>Motul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6100 5</w:t>
      </w:r>
      <w:r w:rsidRPr="00F05B8B" w:rsidR="004F5A5A">
        <w:rPr>
          <w:rFonts w:ascii="Arial" w:hAnsi="Arial" w:cs="Arial"/>
          <w:sz w:val="28"/>
          <w:szCs w:val="28"/>
        </w:rPr>
        <w:t>w</w:t>
      </w:r>
      <w:r w:rsidRPr="00F05B8B">
        <w:rPr>
          <w:rFonts w:ascii="Arial" w:hAnsi="Arial" w:cs="Arial"/>
          <w:sz w:val="28"/>
          <w:szCs w:val="28"/>
        </w:rPr>
        <w:t>40</w:t>
      </w:r>
    </w:p>
    <w:p w:rsidRPr="00F05B8B" w:rsidR="00212439" w:rsidP="00212439" w:rsidRDefault="00212439" w14:paraId="5440B952" w14:textId="0601F992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t>Motul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8100 </w:t>
      </w:r>
      <w:proofErr w:type="spellStart"/>
      <w:r w:rsidRPr="00F05B8B">
        <w:rPr>
          <w:rFonts w:ascii="Arial" w:hAnsi="Arial" w:cs="Arial"/>
          <w:sz w:val="28"/>
          <w:szCs w:val="28"/>
        </w:rPr>
        <w:t>X-cess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5w40</w:t>
      </w:r>
      <w:r w:rsidR="00387FB1">
        <w:rPr>
          <w:rFonts w:ascii="Arial" w:hAnsi="Arial" w:cs="Arial"/>
          <w:sz w:val="28"/>
          <w:szCs w:val="28"/>
        </w:rPr>
        <w:t xml:space="preserve"> (lubrificante top)</w:t>
      </w:r>
    </w:p>
    <w:p w:rsidRPr="00F05B8B" w:rsidR="00212439" w:rsidP="00212439" w:rsidRDefault="00212439" w14:paraId="52126B22" w14:textId="3EB729A8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ELF 5w30 ou 5w40 - RN TECH (não </w:t>
      </w:r>
      <w:r w:rsidR="008F5E27">
        <w:rPr>
          <w:rFonts w:ascii="Arial" w:hAnsi="Arial" w:cs="Arial"/>
          <w:sz w:val="28"/>
          <w:szCs w:val="28"/>
        </w:rPr>
        <w:t xml:space="preserve">o </w:t>
      </w:r>
      <w:r w:rsidRPr="00F05B8B">
        <w:rPr>
          <w:rFonts w:ascii="Arial" w:hAnsi="Arial" w:cs="Arial"/>
          <w:sz w:val="28"/>
          <w:szCs w:val="28"/>
        </w:rPr>
        <w:t>FE)</w:t>
      </w:r>
    </w:p>
    <w:p w:rsidRPr="00F05B8B" w:rsidR="00212439" w:rsidP="00212439" w:rsidRDefault="00212439" w14:paraId="27A4EA38" w14:textId="0C0D9F12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t>Petronas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E27">
        <w:rPr>
          <w:rFonts w:ascii="Arial" w:hAnsi="Arial" w:cs="Arial"/>
          <w:sz w:val="28"/>
          <w:szCs w:val="28"/>
        </w:rPr>
        <w:t>S</w:t>
      </w:r>
      <w:r w:rsidRPr="00F05B8B">
        <w:rPr>
          <w:rFonts w:ascii="Arial" w:hAnsi="Arial" w:cs="Arial"/>
          <w:sz w:val="28"/>
          <w:szCs w:val="28"/>
        </w:rPr>
        <w:t>yntium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3000fr</w:t>
      </w:r>
    </w:p>
    <w:p w:rsidR="00212439" w:rsidP="00212439" w:rsidRDefault="73ADAC4B" w14:paraId="7CBA2B46" w14:textId="59A01EB4">
      <w:pPr>
        <w:rPr>
          <w:ins w:author="Usuário Convidado" w:date="2020-09-01T12:33:00Z" w:id="8"/>
          <w:rFonts w:ascii="Arial" w:hAnsi="Arial" w:cs="Arial"/>
          <w:sz w:val="28"/>
          <w:szCs w:val="28"/>
        </w:rPr>
      </w:pPr>
      <w:r w:rsidRPr="73ADAC4B">
        <w:rPr>
          <w:rFonts w:ascii="Arial" w:hAnsi="Arial" w:cs="Arial"/>
          <w:sz w:val="28"/>
          <w:szCs w:val="28"/>
        </w:rPr>
        <w:lastRenderedPageBreak/>
        <w:t>Ipiranga F1 Master 5w40</w:t>
      </w:r>
    </w:p>
    <w:p w:rsidR="73ADAC4B" w:rsidP="73ADAC4B" w:rsidRDefault="73ADAC4B" w14:paraId="6ABB3681" w14:textId="4DF69DFD">
      <w:pPr>
        <w:rPr>
          <w:ins w:author="Usuário Convidado" w:date="2020-09-01T12:34:00Z" w:id="1311541953"/>
          <w:rFonts w:ascii="Arial" w:hAnsi="Arial" w:cs="Arial"/>
          <w:sz w:val="28"/>
          <w:szCs w:val="28"/>
        </w:rPr>
      </w:pPr>
      <w:ins w:author="Usuário Convidado" w:date="2020-09-01T12:33:00Z" w:id="125407994">
        <w:r w:rsidRPr="261782CF" w:rsidR="261782CF">
          <w:rPr>
            <w:rFonts w:ascii="Arial" w:hAnsi="Arial" w:cs="Arial"/>
            <w:sz w:val="28"/>
            <w:szCs w:val="28"/>
          </w:rPr>
          <w:t>Gulf</w:t>
        </w:r>
        <w:r w:rsidRPr="261782CF" w:rsidR="261782CF">
          <w:rPr>
            <w:rFonts w:ascii="Arial" w:hAnsi="Arial" w:cs="Arial"/>
            <w:sz w:val="28"/>
            <w:szCs w:val="28"/>
          </w:rPr>
          <w:t xml:space="preserve"> Formula NEO 5W40</w:t>
        </w:r>
      </w:ins>
      <w:ins w:author="Emerson Junior" w:date="2020-12-02T09:32:00Z" w:id="1532451263">
        <w:del w:author="Guest User" w:date="2021-08-11T01:38:47.132Z" w:id="1419842511">
          <w:r w:rsidRPr="261782CF" w:rsidDel="261782CF">
            <w:rPr>
              <w:rFonts w:ascii="Arial" w:hAnsi="Arial" w:cs="Arial"/>
              <w:sz w:val="28"/>
              <w:szCs w:val="28"/>
            </w:rPr>
            <w:delText>t</w:delText>
          </w:r>
        </w:del>
      </w:ins>
    </w:p>
    <w:p w:rsidR="73ADAC4B" w:rsidP="73ADAC4B" w:rsidRDefault="73ADAC4B" w14:paraId="621D860F" w14:textId="6CA039C0">
      <w:pPr>
        <w:rPr>
          <w:ins w:author="Guest User" w:date="2021-08-11T01:37:28.723Z" w:id="1835921687"/>
          <w:rFonts w:ascii="Arial" w:hAnsi="Arial" w:cs="Arial"/>
          <w:sz w:val="28"/>
          <w:szCs w:val="28"/>
        </w:rPr>
      </w:pPr>
      <w:ins w:author="Usuário Convidado" w:date="2020-09-01T12:34:00Z" w:id="54318444">
        <w:r w:rsidRPr="261782CF" w:rsidR="261782CF">
          <w:rPr>
            <w:rFonts w:ascii="Arial" w:hAnsi="Arial" w:cs="Arial"/>
            <w:sz w:val="28"/>
            <w:szCs w:val="28"/>
          </w:rPr>
          <w:t xml:space="preserve">Repsol Elite </w:t>
        </w:r>
        <w:r w:rsidRPr="261782CF" w:rsidR="261782CF">
          <w:rPr>
            <w:rFonts w:ascii="Arial" w:hAnsi="Arial" w:cs="Arial"/>
            <w:sz w:val="28"/>
            <w:szCs w:val="28"/>
          </w:rPr>
          <w:t>Competición</w:t>
        </w:r>
        <w:r w:rsidRPr="261782CF" w:rsidR="261782CF">
          <w:rPr>
            <w:rFonts w:ascii="Arial" w:hAnsi="Arial" w:cs="Arial"/>
            <w:sz w:val="28"/>
            <w:szCs w:val="28"/>
          </w:rPr>
          <w:t xml:space="preserve"> 5W40</w:t>
        </w:r>
      </w:ins>
    </w:p>
    <w:p w:rsidR="261782CF" w:rsidP="261782CF" w:rsidRDefault="261782CF" w14:paraId="7BC5092F" w14:textId="31A16298">
      <w:pPr>
        <w:pStyle w:val="Normal"/>
        <w:rPr>
          <w:rFonts w:ascii="Arial" w:hAnsi="Arial" w:cs="Arial"/>
          <w:sz w:val="28"/>
          <w:szCs w:val="28"/>
          <w:u w:val="none"/>
        </w:rPr>
      </w:pPr>
      <w:ins w:author="Guest User" w:date="2021-08-11T01:37:59.505Z" w:id="1197434097">
        <w:r w:rsidRPr="261782CF" w:rsidR="261782CF">
          <w:rPr>
            <w:rFonts w:ascii="Arial" w:hAnsi="Arial" w:cs="Arial"/>
            <w:sz w:val="28"/>
            <w:szCs w:val="28"/>
            <w:u w:val="none"/>
          </w:rPr>
          <w:t xml:space="preserve">LIQUI MOLY </w:t>
        </w:r>
        <w:r w:rsidRPr="261782CF" w:rsidR="261782CF">
          <w:rPr>
            <w:rFonts w:ascii="Arial" w:hAnsi="Arial" w:cs="Arial"/>
            <w:sz w:val="28"/>
            <w:szCs w:val="28"/>
            <w:u w:val="none"/>
          </w:rPr>
          <w:t>Leichtlauf</w:t>
        </w:r>
        <w:r w:rsidRPr="261782CF" w:rsidR="261782CF">
          <w:rPr>
            <w:rFonts w:ascii="Arial" w:hAnsi="Arial" w:cs="Arial"/>
            <w:sz w:val="28"/>
            <w:szCs w:val="28"/>
            <w:u w:val="none"/>
          </w:rPr>
          <w:t xml:space="preserve"> High Tech</w:t>
        </w:r>
      </w:ins>
      <w:ins w:author="Guest User" w:date="2021-08-11T01:38:21.024Z" w:id="993502656">
        <w:r w:rsidRPr="261782CF" w:rsidR="261782CF">
          <w:rPr>
            <w:rFonts w:ascii="Arial" w:hAnsi="Arial" w:cs="Arial"/>
            <w:sz w:val="28"/>
            <w:szCs w:val="28"/>
            <w:u w:val="none"/>
          </w:rPr>
          <w:t xml:space="preserve"> 5W40 (lubrificante premium)</w:t>
        </w:r>
      </w:ins>
    </w:p>
    <w:p w:rsidRPr="00F05B8B" w:rsidR="008F5E27" w:rsidP="00212439" w:rsidRDefault="008F5E27" w14:paraId="6EC6B542" w14:textId="77777777">
      <w:pPr>
        <w:rPr>
          <w:rFonts w:ascii="Arial" w:hAnsi="Arial" w:cs="Arial"/>
          <w:sz w:val="28"/>
          <w:szCs w:val="28"/>
        </w:rPr>
      </w:pPr>
    </w:p>
    <w:p w:rsidRPr="00F05B8B" w:rsidR="004F5A5A" w:rsidP="00212439" w:rsidRDefault="00212439" w14:paraId="747597AE" w14:textId="6D838D98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Câmbio:</w:t>
      </w:r>
      <w:r w:rsidRPr="00F05B8B">
        <w:rPr>
          <w:rFonts w:ascii="Arial" w:hAnsi="Arial" w:cs="Arial"/>
          <w:sz w:val="28"/>
          <w:szCs w:val="28"/>
        </w:rPr>
        <w:t xml:space="preserve"> TL4 </w:t>
      </w:r>
      <w:r w:rsidRPr="00F05B8B" w:rsidR="004F5A5A">
        <w:rPr>
          <w:rFonts w:ascii="Arial" w:hAnsi="Arial" w:cs="Arial"/>
          <w:sz w:val="28"/>
          <w:szCs w:val="28"/>
        </w:rPr>
        <w:t>(6 velocidades)</w:t>
      </w:r>
      <w:r w:rsidR="00F05B8B">
        <w:rPr>
          <w:rFonts w:ascii="Arial" w:hAnsi="Arial" w:cs="Arial"/>
          <w:sz w:val="28"/>
          <w:szCs w:val="28"/>
        </w:rPr>
        <w:t xml:space="preserve">                                              </w:t>
      </w:r>
      <w:r w:rsidRPr="00F05B8B" w:rsidR="00F05B8B">
        <w:rPr>
          <w:rFonts w:ascii="Arial" w:hAnsi="Arial" w:cs="Arial"/>
          <w:i/>
          <w:iCs/>
          <w:sz w:val="16"/>
          <w:szCs w:val="16"/>
        </w:rPr>
        <w:t xml:space="preserve">Por: Yuri </w:t>
      </w:r>
      <w:proofErr w:type="spellStart"/>
      <w:r w:rsidRPr="00F05B8B" w:rsidR="00F05B8B">
        <w:rPr>
          <w:rFonts w:ascii="Arial" w:hAnsi="Arial" w:cs="Arial"/>
          <w:i/>
          <w:iCs/>
          <w:sz w:val="16"/>
          <w:szCs w:val="16"/>
        </w:rPr>
        <w:t>Ravem</w:t>
      </w:r>
      <w:proofErr w:type="spellEnd"/>
    </w:p>
    <w:p w:rsidRPr="00F05B8B" w:rsidR="00212439" w:rsidP="00212439" w:rsidRDefault="004F5A5A" w14:paraId="4A89ABD1" w14:textId="1D08CFB4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C</w:t>
      </w:r>
      <w:r w:rsidRPr="00F05B8B" w:rsidR="00212439">
        <w:rPr>
          <w:rFonts w:ascii="Arial" w:hAnsi="Arial" w:cs="Arial"/>
          <w:sz w:val="28"/>
          <w:szCs w:val="28"/>
        </w:rPr>
        <w:t xml:space="preserve">apacidade: 1.9 litros </w:t>
      </w:r>
    </w:p>
    <w:p w:rsidRPr="00F05B8B" w:rsidR="00212439" w:rsidP="00212439" w:rsidRDefault="00212439" w14:paraId="1E915003" w14:textId="5374028D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Óleo câmbio: </w:t>
      </w:r>
      <w:proofErr w:type="spellStart"/>
      <w:r w:rsidRPr="00F05B8B" w:rsidR="004F5A5A">
        <w:rPr>
          <w:rFonts w:ascii="Arial" w:hAnsi="Arial" w:cs="Arial"/>
          <w:sz w:val="28"/>
          <w:szCs w:val="28"/>
        </w:rPr>
        <w:t>E</w:t>
      </w:r>
      <w:r w:rsidRPr="00F05B8B">
        <w:rPr>
          <w:rFonts w:ascii="Arial" w:hAnsi="Arial" w:cs="Arial"/>
          <w:sz w:val="28"/>
          <w:szCs w:val="28"/>
        </w:rPr>
        <w:t>lf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75w80 (original) </w:t>
      </w:r>
    </w:p>
    <w:p w:rsidRPr="00F05B8B" w:rsidR="00212439" w:rsidRDefault="2A5FE2B7" w14:paraId="47B749D2" w14:textId="634094A6">
      <w:pPr>
        <w:ind w:left="1416"/>
        <w:rPr>
          <w:rFonts w:ascii="Arial" w:hAnsi="Arial" w:cs="Arial"/>
          <w:sz w:val="28"/>
          <w:szCs w:val="28"/>
        </w:rPr>
        <w:pPrChange w:author="Daniel Mota" w:date="2020-11-03T15:30:00Z" w:id="13">
          <w:pPr/>
        </w:pPrChange>
      </w:pPr>
      <w:proofErr w:type="spellStart"/>
      <w:r w:rsidRPr="2A5FE2B7">
        <w:rPr>
          <w:rFonts w:ascii="Arial" w:hAnsi="Arial" w:cs="Arial"/>
          <w:sz w:val="28"/>
          <w:szCs w:val="28"/>
        </w:rPr>
        <w:t>Motul</w:t>
      </w:r>
      <w:proofErr w:type="spellEnd"/>
      <w:r w:rsidRPr="2A5FE2B7">
        <w:rPr>
          <w:rFonts w:ascii="Arial" w:hAnsi="Arial" w:cs="Arial"/>
          <w:sz w:val="28"/>
          <w:szCs w:val="28"/>
        </w:rPr>
        <w:t xml:space="preserve"> 75w140</w:t>
      </w:r>
      <w:del w:author="Daniel Mota" w:date="2020-11-03T15:29:00Z" w:id="14">
        <w:r w:rsidRPr="2A5FE2B7" w:rsidDel="2A5FE2B7" w:rsidR="00212439">
          <w:rPr>
            <w:rFonts w:ascii="Arial" w:hAnsi="Arial" w:cs="Arial"/>
            <w:sz w:val="28"/>
            <w:szCs w:val="28"/>
          </w:rPr>
          <w:delText xml:space="preserve"> (ou Valvoline)</w:delText>
        </w:r>
      </w:del>
      <w:r w:rsidRPr="2A5FE2B7">
        <w:rPr>
          <w:rFonts w:ascii="Arial" w:hAnsi="Arial" w:cs="Arial"/>
          <w:sz w:val="28"/>
          <w:szCs w:val="28"/>
        </w:rPr>
        <w:t xml:space="preserve">. </w:t>
      </w:r>
      <w:del w:author="Daniel Mota" w:date="2020-11-03T15:30:00Z" w:id="15">
        <w:r w:rsidRPr="2A5FE2B7" w:rsidDel="2A5FE2B7" w:rsidR="00212439">
          <w:rPr>
            <w:rFonts w:ascii="Arial" w:hAnsi="Arial" w:cs="Arial"/>
            <w:sz w:val="28"/>
            <w:szCs w:val="28"/>
          </w:rPr>
          <w:delText xml:space="preserve">Obs. </w:delText>
        </w:r>
      </w:del>
      <w:proofErr w:type="spellStart"/>
      <w:ins w:author="Daniel Mota" w:date="2020-11-03T15:30:00Z" w:id="16">
        <w:r w:rsidRPr="2A5FE2B7">
          <w:rPr>
            <w:rFonts w:ascii="Arial" w:hAnsi="Arial" w:cs="Arial"/>
            <w:sz w:val="28"/>
            <w:szCs w:val="28"/>
          </w:rPr>
          <w:t>Oleo</w:t>
        </w:r>
        <w:proofErr w:type="spellEnd"/>
        <w:r w:rsidRPr="2A5FE2B7">
          <w:rPr>
            <w:rFonts w:ascii="Arial" w:hAnsi="Arial" w:cs="Arial"/>
            <w:sz w:val="28"/>
            <w:szCs w:val="28"/>
          </w:rPr>
          <w:t xml:space="preserve"> mais grosso, </w:t>
        </w:r>
      </w:ins>
      <w:r w:rsidRPr="2A5FE2B7">
        <w:rPr>
          <w:rFonts w:ascii="Arial" w:hAnsi="Arial" w:cs="Arial"/>
          <w:sz w:val="28"/>
          <w:szCs w:val="28"/>
        </w:rPr>
        <w:t xml:space="preserve">Ajuda a preservar o conjunto e os sincronizadores em uso severo como Track Day, lembrando que o </w:t>
      </w:r>
      <w:proofErr w:type="spellStart"/>
      <w:r w:rsidRPr="2A5FE2B7">
        <w:rPr>
          <w:rFonts w:ascii="Arial" w:hAnsi="Arial" w:cs="Arial"/>
          <w:sz w:val="28"/>
          <w:szCs w:val="28"/>
        </w:rPr>
        <w:t>Motul</w:t>
      </w:r>
      <w:proofErr w:type="spellEnd"/>
      <w:r w:rsidRPr="2A5FE2B7">
        <w:rPr>
          <w:rFonts w:ascii="Arial" w:hAnsi="Arial" w:cs="Arial"/>
          <w:sz w:val="28"/>
          <w:szCs w:val="28"/>
        </w:rPr>
        <w:t xml:space="preserve"> nessa especificação não agride o latão. Ao utilizar essa viscosidade lembre-se de aguardar o lubrificante esquentar antes de fazer uso severo, lembrando que o óleo do câmbio só aquece quando o carro está em movimento.</w:t>
      </w:r>
      <w:ins w:author="Daniel Mota" w:date="2020-11-03T15:31:00Z" w:id="17">
        <w:r w:rsidRPr="2A5FE2B7">
          <w:rPr>
            <w:rFonts w:ascii="Arial" w:hAnsi="Arial" w:cs="Arial"/>
            <w:sz w:val="28"/>
            <w:szCs w:val="28"/>
          </w:rPr>
          <w:t xml:space="preserve"> Arranha  mais se o sincronizador estiver gasto.</w:t>
        </w:r>
      </w:ins>
    </w:p>
    <w:p w:rsidRPr="00F05B8B" w:rsidR="00212439" w:rsidRDefault="2A5FE2B7" w14:paraId="5D97E91C" w14:textId="5051DE1E">
      <w:pPr>
        <w:ind w:left="708" w:firstLine="708"/>
        <w:rPr>
          <w:ins w:author="Daniel Mota" w:date="2020-11-03T15:31:00Z" w:id="18"/>
          <w:rFonts w:ascii="Arial" w:hAnsi="Arial" w:cs="Arial"/>
          <w:sz w:val="28"/>
          <w:szCs w:val="28"/>
        </w:rPr>
        <w:pPrChange w:author="Daniel Mota" w:date="2020-11-03T15:30:00Z" w:id="19">
          <w:pPr/>
        </w:pPrChange>
      </w:pPr>
      <w:proofErr w:type="spellStart"/>
      <w:r w:rsidRPr="2A5FE2B7">
        <w:rPr>
          <w:rFonts w:ascii="Arial" w:hAnsi="Arial" w:cs="Arial"/>
          <w:sz w:val="28"/>
          <w:szCs w:val="28"/>
        </w:rPr>
        <w:t>Motul</w:t>
      </w:r>
      <w:proofErr w:type="spellEnd"/>
      <w:r w:rsidRPr="2A5FE2B7">
        <w:rPr>
          <w:rFonts w:ascii="Arial" w:hAnsi="Arial" w:cs="Arial"/>
          <w:sz w:val="28"/>
          <w:szCs w:val="28"/>
        </w:rPr>
        <w:t xml:space="preserve"> 75w90 (para uso moderado).</w:t>
      </w:r>
    </w:p>
    <w:p w:rsidR="2A5FE2B7" w:rsidRDefault="2A5FE2B7" w14:paraId="1A3E715F" w14:textId="44802AA3">
      <w:pPr>
        <w:ind w:left="1416"/>
        <w:rPr>
          <w:rFonts w:ascii="Arial" w:hAnsi="Arial" w:cs="Arial"/>
          <w:sz w:val="28"/>
          <w:szCs w:val="28"/>
        </w:rPr>
        <w:pPrChange w:author="Daniel Mota" w:date="2020-11-03T15:31:00Z" w:id="20">
          <w:pPr>
            <w:ind w:left="708" w:firstLine="708"/>
          </w:pPr>
        </w:pPrChange>
      </w:pPr>
      <w:ins w:author="Daniel Mota" w:date="2020-11-03T15:31:00Z" w:id="21">
        <w:r w:rsidRPr="2A5FE2B7">
          <w:rPr>
            <w:rFonts w:ascii="Arial" w:hAnsi="Arial" w:cs="Arial"/>
            <w:sz w:val="28"/>
            <w:szCs w:val="28"/>
          </w:rPr>
          <w:t xml:space="preserve">Total 75w80: </w:t>
        </w:r>
        <w:proofErr w:type="spellStart"/>
        <w:r w:rsidRPr="2A5FE2B7">
          <w:rPr>
            <w:rFonts w:ascii="Arial" w:hAnsi="Arial" w:cs="Arial"/>
            <w:sz w:val="28"/>
            <w:szCs w:val="28"/>
          </w:rPr>
          <w:t>Oleo</w:t>
        </w:r>
        <w:proofErr w:type="spellEnd"/>
        <w:r w:rsidRPr="2A5FE2B7">
          <w:rPr>
            <w:rFonts w:ascii="Arial" w:hAnsi="Arial" w:cs="Arial"/>
            <w:sz w:val="28"/>
            <w:szCs w:val="28"/>
          </w:rPr>
          <w:t xml:space="preserve"> mais superior ao original, mantendo </w:t>
        </w:r>
        <w:proofErr w:type="spellStart"/>
        <w:r w:rsidRPr="2A5FE2B7">
          <w:rPr>
            <w:rFonts w:ascii="Arial" w:hAnsi="Arial" w:cs="Arial"/>
            <w:sz w:val="28"/>
            <w:szCs w:val="28"/>
          </w:rPr>
          <w:t>oleo</w:t>
        </w:r>
        <w:proofErr w:type="spellEnd"/>
        <w:r w:rsidRPr="2A5FE2B7">
          <w:rPr>
            <w:rFonts w:ascii="Arial" w:hAnsi="Arial" w:cs="Arial"/>
            <w:sz w:val="28"/>
            <w:szCs w:val="28"/>
          </w:rPr>
          <w:t xml:space="preserve"> fino evitando </w:t>
        </w:r>
        <w:proofErr w:type="spellStart"/>
        <w:r w:rsidRPr="2A5FE2B7">
          <w:rPr>
            <w:rFonts w:ascii="Arial" w:hAnsi="Arial" w:cs="Arial"/>
            <w:sz w:val="28"/>
            <w:szCs w:val="28"/>
          </w:rPr>
          <w:t>arranhos</w:t>
        </w:r>
      </w:ins>
      <w:proofErr w:type="spellEnd"/>
    </w:p>
    <w:p w:rsidR="00F05B8B" w:rsidP="00212439" w:rsidRDefault="00F05B8B" w14:paraId="14344A8E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4F5A5A" w:rsidR="00212439" w:rsidP="00212439" w:rsidRDefault="00212439" w14:paraId="7482188A" w14:textId="6ADBFAE0">
      <w:pPr>
        <w:rPr>
          <w:rFonts w:ascii="Arial" w:hAnsi="Arial" w:cs="Arial"/>
          <w:b/>
          <w:bCs/>
          <w:sz w:val="24"/>
          <w:szCs w:val="24"/>
        </w:rPr>
      </w:pPr>
      <w:r w:rsidRPr="00F05B8B">
        <w:rPr>
          <w:rFonts w:ascii="Arial" w:hAnsi="Arial" w:cs="Arial"/>
          <w:b/>
          <w:bCs/>
          <w:sz w:val="28"/>
          <w:szCs w:val="28"/>
        </w:rPr>
        <w:t xml:space="preserve">Filtro de óleo: </w:t>
      </w:r>
      <w:r w:rsidRPr="00F05B8B" w:rsidR="00304AAB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</w:t>
      </w:r>
    </w:p>
    <w:p w:rsidRPr="00F05B8B" w:rsidR="00212439" w:rsidP="00212439" w:rsidRDefault="00212439" w14:paraId="3DF467E9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N. Original: 7700873583</w:t>
      </w:r>
    </w:p>
    <w:p w:rsidRPr="00F05B8B" w:rsidR="00212439" w:rsidP="00212439" w:rsidRDefault="00212439" w14:paraId="64432032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W75/2 Mann (original)</w:t>
      </w:r>
    </w:p>
    <w:p w:rsidRPr="00F05B8B" w:rsidR="00212439" w:rsidP="00212439" w:rsidRDefault="00212439" w14:paraId="7E371419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PSL77 </w:t>
      </w:r>
      <w:proofErr w:type="spellStart"/>
      <w:r w:rsidRPr="00F05B8B">
        <w:rPr>
          <w:rFonts w:ascii="Arial" w:hAnsi="Arial" w:cs="Arial"/>
          <w:sz w:val="28"/>
          <w:szCs w:val="28"/>
        </w:rPr>
        <w:t>tecfil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</w:t>
      </w:r>
    </w:p>
    <w:p w:rsidRPr="00F05B8B" w:rsidR="00212439" w:rsidRDefault="2A5FE2B7" w14:paraId="220AFF8A" w14:textId="77777777">
      <w:pPr>
        <w:jc w:val="both"/>
        <w:rPr>
          <w:rFonts w:ascii="Arial" w:hAnsi="Arial" w:cs="Arial"/>
          <w:sz w:val="28"/>
          <w:szCs w:val="28"/>
        </w:rPr>
        <w:pPrChange w:author="Daniel Mota" w:date="2020-11-03T15:38:00Z" w:id="22">
          <w:pPr/>
        </w:pPrChange>
      </w:pPr>
      <w:r w:rsidRPr="2A5FE2B7">
        <w:rPr>
          <w:rFonts w:ascii="Arial" w:hAnsi="Arial" w:cs="Arial"/>
          <w:sz w:val="28"/>
          <w:szCs w:val="28"/>
        </w:rPr>
        <w:t xml:space="preserve">PH5796 </w:t>
      </w:r>
      <w:proofErr w:type="spellStart"/>
      <w:r w:rsidRPr="2A5FE2B7">
        <w:rPr>
          <w:rFonts w:ascii="Arial" w:hAnsi="Arial" w:cs="Arial"/>
          <w:sz w:val="28"/>
          <w:szCs w:val="28"/>
        </w:rPr>
        <w:t>fram</w:t>
      </w:r>
      <w:proofErr w:type="spellEnd"/>
    </w:p>
    <w:p w:rsidRPr="00F05B8B" w:rsidR="00212439" w:rsidP="00212439" w:rsidRDefault="00212439" w14:paraId="1AFA1FBC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LB77 Vox</w:t>
      </w:r>
    </w:p>
    <w:p w:rsidRPr="00F05B8B" w:rsidR="00212439" w:rsidP="00212439" w:rsidRDefault="00212439" w14:paraId="08A03788" w14:textId="77777777">
      <w:pPr>
        <w:rPr>
          <w:rFonts w:ascii="Arial" w:hAnsi="Arial" w:cs="Arial"/>
          <w:sz w:val="28"/>
          <w:szCs w:val="28"/>
        </w:rPr>
      </w:pPr>
    </w:p>
    <w:p w:rsidRPr="00F05B8B" w:rsidR="00212439" w:rsidP="00212439" w:rsidRDefault="00212439" w14:paraId="057F13C8" w14:textId="77777777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 xml:space="preserve">Filtro de combustível: </w:t>
      </w:r>
    </w:p>
    <w:p w:rsidRPr="00F05B8B" w:rsidR="00212439" w:rsidP="00212439" w:rsidRDefault="0E7FC2E4" w14:paraId="77269C0C" w14:textId="77777777">
      <w:pPr>
        <w:rPr>
          <w:ins w:author="Usuário Convidado" w:date="2020-08-21T18:46:00Z" w:id="23"/>
          <w:rFonts w:ascii="Arial" w:hAnsi="Arial" w:cs="Arial"/>
          <w:sz w:val="28"/>
          <w:szCs w:val="28"/>
        </w:rPr>
      </w:pPr>
      <w:r w:rsidRPr="0E7FC2E4">
        <w:rPr>
          <w:rFonts w:ascii="Arial" w:hAnsi="Arial" w:cs="Arial"/>
          <w:sz w:val="28"/>
          <w:szCs w:val="28"/>
        </w:rPr>
        <w:t>N. Original: 6QE201511C</w:t>
      </w:r>
    </w:p>
    <w:p w:rsidR="0E7FC2E4" w:rsidP="0E7FC2E4" w:rsidRDefault="0E7FC2E4" w14:paraId="07D4A23D" w14:textId="2C278EC4">
      <w:pPr>
        <w:rPr>
          <w:rFonts w:ascii="Arial" w:hAnsi="Arial" w:cs="Arial"/>
          <w:sz w:val="28"/>
          <w:szCs w:val="28"/>
        </w:rPr>
      </w:pPr>
      <w:ins w:author="Usuário Convidado" w:date="2020-08-21T18:47:00Z" w:id="24">
        <w:r w:rsidRPr="0E7FC2E4">
          <w:rPr>
            <w:rFonts w:ascii="Arial" w:hAnsi="Arial" w:cs="Arial"/>
            <w:sz w:val="28"/>
            <w:szCs w:val="28"/>
          </w:rPr>
          <w:t>Mann: WK58/3 (original)</w:t>
        </w:r>
      </w:ins>
    </w:p>
    <w:p w:rsidRPr="00F05B8B" w:rsidR="00212439" w:rsidP="00212439" w:rsidRDefault="00212439" w14:paraId="1F3D61A3" w14:textId="77777777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lastRenderedPageBreak/>
        <w:t>Fram</w:t>
      </w:r>
      <w:proofErr w:type="spellEnd"/>
      <w:r w:rsidRPr="00F05B8B">
        <w:rPr>
          <w:rFonts w:ascii="Arial" w:hAnsi="Arial" w:cs="Arial"/>
          <w:sz w:val="28"/>
          <w:szCs w:val="28"/>
        </w:rPr>
        <w:t>: GI0230F</w:t>
      </w:r>
    </w:p>
    <w:p w:rsidRPr="00F05B8B" w:rsidR="00212439" w:rsidP="00212439" w:rsidRDefault="00212439" w14:paraId="10D765A3" w14:textId="77777777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sz w:val="28"/>
          <w:szCs w:val="28"/>
        </w:rPr>
        <w:t>Tecfil</w:t>
      </w:r>
      <w:proofErr w:type="spellEnd"/>
      <w:r w:rsidRPr="00F05B8B">
        <w:rPr>
          <w:rFonts w:ascii="Arial" w:hAnsi="Arial" w:cs="Arial"/>
          <w:sz w:val="28"/>
          <w:szCs w:val="28"/>
        </w:rPr>
        <w:t>: GI50/7</w:t>
      </w:r>
    </w:p>
    <w:p w:rsidRPr="00F05B8B" w:rsidR="00212439" w:rsidP="00212439" w:rsidRDefault="00212439" w14:paraId="3262D344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Vox: FS50/7</w:t>
      </w:r>
    </w:p>
    <w:p w:rsidRPr="00F05B8B" w:rsidR="004F5A5A" w:rsidP="00212439" w:rsidRDefault="004F5A5A" w14:paraId="6D0D8AD5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F05B8B" w:rsidR="00212439" w:rsidP="00212439" w:rsidRDefault="00212439" w14:paraId="4E108D8D" w14:textId="6B6DC438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 xml:space="preserve">Fluido arrefecimento: </w:t>
      </w:r>
    </w:p>
    <w:p w:rsidRPr="00F05B8B" w:rsidR="00212439" w:rsidP="00212439" w:rsidRDefault="00212439" w14:paraId="6C133050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6,5 litros - inorgânico - </w:t>
      </w:r>
    </w:p>
    <w:p w:rsidRPr="00F05B8B" w:rsidR="00212439" w:rsidP="00212439" w:rsidRDefault="00212439" w14:paraId="373161F4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Base: Etileno-Glicol </w:t>
      </w:r>
    </w:p>
    <w:p w:rsidR="00212439" w:rsidP="00212439" w:rsidRDefault="00212439" w14:paraId="7C878EE6" w14:textId="351CE1B5">
      <w:pPr>
        <w:rPr>
          <w:rFonts w:ascii="Arial" w:hAnsi="Arial" w:cs="Arial"/>
          <w:sz w:val="28"/>
          <w:szCs w:val="28"/>
        </w:rPr>
      </w:pPr>
    </w:p>
    <w:p w:rsidRPr="00F05B8B" w:rsidR="00F05B8B" w:rsidP="00212439" w:rsidRDefault="00F05B8B" w14:paraId="300BB878" w14:textId="77777777">
      <w:pPr>
        <w:rPr>
          <w:rFonts w:ascii="Arial" w:hAnsi="Arial" w:cs="Arial"/>
          <w:sz w:val="28"/>
          <w:szCs w:val="28"/>
        </w:rPr>
      </w:pPr>
    </w:p>
    <w:p w:rsidRPr="00F05B8B" w:rsidR="00212439" w:rsidP="00212439" w:rsidRDefault="00212439" w14:paraId="735A03D9" w14:textId="64ECDAE0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Freio</w:t>
      </w:r>
      <w:r w:rsidRPr="00F05B8B" w:rsidR="0078499A">
        <w:rPr>
          <w:rFonts w:ascii="Arial" w:hAnsi="Arial" w:cs="Arial"/>
          <w:b/>
          <w:bCs/>
          <w:sz w:val="28"/>
          <w:szCs w:val="28"/>
        </w:rPr>
        <w:t>s</w:t>
      </w:r>
      <w:r w:rsidR="00F05B8B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</w:t>
      </w:r>
      <w:r w:rsidRPr="00F05B8B" w:rsidR="00F05B8B">
        <w:rPr>
          <w:rFonts w:ascii="Arial" w:hAnsi="Arial" w:cs="Arial"/>
          <w:i/>
          <w:iCs/>
          <w:sz w:val="16"/>
          <w:szCs w:val="16"/>
        </w:rPr>
        <w:t xml:space="preserve">Por: Yuri </w:t>
      </w:r>
      <w:proofErr w:type="spellStart"/>
      <w:r w:rsidRPr="00F05B8B" w:rsidR="00F05B8B">
        <w:rPr>
          <w:rFonts w:ascii="Arial" w:hAnsi="Arial" w:cs="Arial"/>
          <w:i/>
          <w:iCs/>
          <w:sz w:val="16"/>
          <w:szCs w:val="16"/>
        </w:rPr>
        <w:t>Ravem</w:t>
      </w:r>
      <w:proofErr w:type="spellEnd"/>
    </w:p>
    <w:p w:rsidRPr="00F05B8B" w:rsidR="00212439" w:rsidP="00212439" w:rsidRDefault="00212439" w14:paraId="6D6B3E99" w14:textId="45CE77D9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>Disco</w:t>
      </w:r>
      <w:r w:rsidRPr="00F05B8B" w:rsidR="006513A6">
        <w:rPr>
          <w:rFonts w:ascii="Arial" w:hAnsi="Arial" w:cs="Arial"/>
          <w:sz w:val="28"/>
          <w:szCs w:val="28"/>
        </w:rPr>
        <w:t xml:space="preserve"> ventilado</w:t>
      </w:r>
      <w:r w:rsidRPr="00F05B8B">
        <w:rPr>
          <w:rFonts w:ascii="Arial" w:hAnsi="Arial" w:cs="Arial"/>
          <w:sz w:val="28"/>
          <w:szCs w:val="28"/>
        </w:rPr>
        <w:t xml:space="preserve"> nas rodas</w:t>
      </w:r>
      <w:r w:rsidRPr="00F05B8B" w:rsidR="006513A6">
        <w:rPr>
          <w:rFonts w:ascii="Arial" w:hAnsi="Arial" w:cs="Arial"/>
          <w:sz w:val="28"/>
          <w:szCs w:val="28"/>
        </w:rPr>
        <w:t xml:space="preserve"> </w:t>
      </w:r>
      <w:r w:rsidRPr="00F05B8B">
        <w:rPr>
          <w:rFonts w:ascii="Arial" w:hAnsi="Arial" w:cs="Arial"/>
          <w:sz w:val="28"/>
          <w:szCs w:val="28"/>
        </w:rPr>
        <w:t>dianteiras e sólido nas traseiras</w:t>
      </w:r>
      <w:r w:rsidRPr="00F05B8B" w:rsidR="006513A6">
        <w:rPr>
          <w:rFonts w:ascii="Arial" w:hAnsi="Arial" w:cs="Arial"/>
          <w:sz w:val="28"/>
          <w:szCs w:val="28"/>
        </w:rPr>
        <w:t xml:space="preserve"> (</w:t>
      </w:r>
      <w:r w:rsidRPr="00F05B8B" w:rsidR="006513A6">
        <w:rPr>
          <w:rFonts w:ascii="Arvo" w:hAnsi="Arvo"/>
          <w:color w:val="000000"/>
          <w:spacing w:val="-4"/>
          <w:sz w:val="28"/>
          <w:szCs w:val="28"/>
        </w:rPr>
        <w:t>280 mm na dianteira e 240 mm na traseira).</w:t>
      </w:r>
    </w:p>
    <w:p w:rsidRPr="00F05B8B" w:rsidR="00212439" w:rsidP="00212439" w:rsidRDefault="00212439" w14:paraId="248361BB" w14:textId="17C25C74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Fluido de freio: 1 litro </w:t>
      </w:r>
      <w:proofErr w:type="spellStart"/>
      <w:r w:rsidRPr="00F05B8B">
        <w:rPr>
          <w:rFonts w:ascii="Arial" w:hAnsi="Arial" w:cs="Arial"/>
          <w:sz w:val="28"/>
          <w:szCs w:val="28"/>
        </w:rPr>
        <w:t>Dot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4</w:t>
      </w:r>
    </w:p>
    <w:p w:rsidRPr="00F05B8B" w:rsidR="00212439" w:rsidP="00212439" w:rsidRDefault="00212439" w14:paraId="36CA4FA8" w14:textId="277B421D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Pastilha: </w:t>
      </w:r>
      <w:proofErr w:type="spellStart"/>
      <w:r w:rsidRPr="00F05B8B">
        <w:rPr>
          <w:rFonts w:ascii="Arial" w:hAnsi="Arial" w:cs="Arial"/>
          <w:sz w:val="28"/>
          <w:szCs w:val="28"/>
        </w:rPr>
        <w:t>Ferodo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</w:t>
      </w:r>
      <w:r w:rsidRPr="00F05B8B" w:rsidR="004C4D8B">
        <w:rPr>
          <w:rFonts w:ascii="Arial" w:hAnsi="Arial" w:cs="Arial"/>
          <w:sz w:val="28"/>
          <w:szCs w:val="28"/>
        </w:rPr>
        <w:t xml:space="preserve">ou </w:t>
      </w:r>
      <w:proofErr w:type="spellStart"/>
      <w:r w:rsidRPr="00F05B8B" w:rsidR="004C4D8B">
        <w:rPr>
          <w:rFonts w:ascii="Arial" w:hAnsi="Arial" w:cs="Arial"/>
          <w:sz w:val="28"/>
          <w:szCs w:val="28"/>
        </w:rPr>
        <w:t>Motrio</w:t>
      </w:r>
      <w:proofErr w:type="spellEnd"/>
      <w:r w:rsidRPr="00F05B8B" w:rsidR="004C4D8B">
        <w:rPr>
          <w:rFonts w:ascii="Arial" w:hAnsi="Arial" w:cs="Arial"/>
          <w:sz w:val="28"/>
          <w:szCs w:val="28"/>
        </w:rPr>
        <w:t xml:space="preserve"> </w:t>
      </w:r>
    </w:p>
    <w:p w:rsidR="00212439" w:rsidP="00212439" w:rsidRDefault="00212439" w14:paraId="0A5EAD70" w14:textId="5ECA61A3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Discos: </w:t>
      </w:r>
      <w:proofErr w:type="spellStart"/>
      <w:r w:rsidRPr="00F05B8B">
        <w:rPr>
          <w:rFonts w:ascii="Arial" w:hAnsi="Arial" w:cs="Arial"/>
          <w:sz w:val="28"/>
          <w:szCs w:val="28"/>
        </w:rPr>
        <w:t>Motrio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F05B8B" w:rsidR="004C4D8B">
        <w:rPr>
          <w:rFonts w:ascii="Arial" w:hAnsi="Arial" w:cs="Arial"/>
          <w:sz w:val="28"/>
          <w:szCs w:val="28"/>
        </w:rPr>
        <w:t>F</w:t>
      </w:r>
      <w:r w:rsidRPr="00F05B8B">
        <w:rPr>
          <w:rFonts w:ascii="Arial" w:hAnsi="Arial" w:cs="Arial"/>
          <w:sz w:val="28"/>
          <w:szCs w:val="28"/>
        </w:rPr>
        <w:t>reemax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</w:t>
      </w:r>
    </w:p>
    <w:p w:rsidRPr="00F05B8B" w:rsidR="00F05B8B" w:rsidP="00212439" w:rsidRDefault="00F05B8B" w14:paraId="15109105" w14:textId="77777777">
      <w:pPr>
        <w:rPr>
          <w:rFonts w:ascii="Arial" w:hAnsi="Arial" w:cs="Arial"/>
          <w:sz w:val="28"/>
          <w:szCs w:val="28"/>
        </w:rPr>
      </w:pPr>
    </w:p>
    <w:p w:rsidRPr="00F05B8B" w:rsidR="00212439" w:rsidP="2A5FE2B7" w:rsidRDefault="2A5FE2B7" w14:paraId="7026761C" w14:textId="6FC31729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2A5FE2B7">
        <w:rPr>
          <w:rFonts w:ascii="Arial" w:hAnsi="Arial" w:cs="Arial"/>
          <w:b/>
          <w:bCs/>
          <w:i/>
          <w:iCs/>
          <w:sz w:val="28"/>
          <w:szCs w:val="28"/>
        </w:rPr>
        <w:t>Upgrade de Freios</w:t>
      </w:r>
      <w:del w:author="Daniel Mota" w:date="2020-11-03T15:24:00Z" w:id="25">
        <w:r w:rsidRPr="2A5FE2B7" w:rsidDel="2A5FE2B7" w:rsidR="00212439">
          <w:rPr>
            <w:rFonts w:ascii="Arial" w:hAnsi="Arial" w:cs="Arial"/>
            <w:b/>
            <w:bCs/>
            <w:i/>
            <w:iCs/>
            <w:sz w:val="28"/>
            <w:szCs w:val="28"/>
          </w:rPr>
          <w:delText xml:space="preserve"> Simples</w:delText>
        </w:r>
      </w:del>
      <w:r w:rsidRPr="2A5FE2B7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Pr="00F05B8B" w:rsidR="00212439" w:rsidP="00212439" w:rsidRDefault="2A5FE2B7" w14:paraId="0E8E1360" w14:textId="391DFCB6">
      <w:pPr>
        <w:rPr>
          <w:rFonts w:ascii="Arial" w:hAnsi="Arial" w:cs="Arial"/>
          <w:sz w:val="28"/>
          <w:szCs w:val="28"/>
        </w:rPr>
      </w:pPr>
      <w:r w:rsidRPr="2A5FE2B7">
        <w:rPr>
          <w:rFonts w:ascii="Arial" w:hAnsi="Arial" w:cs="Arial"/>
          <w:sz w:val="28"/>
          <w:szCs w:val="28"/>
        </w:rPr>
        <w:t xml:space="preserve">Pastilha: TecPads </w:t>
      </w:r>
      <w:del w:author="Daniel Mota" w:date="2020-11-03T15:23:00Z" w:id="26">
        <w:r w:rsidRPr="2A5FE2B7" w:rsidDel="2A5FE2B7" w:rsidR="00212439">
          <w:rPr>
            <w:rFonts w:ascii="Arial" w:hAnsi="Arial" w:cs="Arial"/>
            <w:sz w:val="28"/>
            <w:szCs w:val="28"/>
          </w:rPr>
          <w:delText>Amarela</w:delText>
        </w:r>
      </w:del>
      <w:ins w:author="Daniel Mota" w:date="2020-11-03T15:23:00Z" w:id="27">
        <w:r w:rsidRPr="2A5FE2B7">
          <w:rPr>
            <w:rFonts w:ascii="Arial" w:hAnsi="Arial" w:cs="Arial"/>
            <w:sz w:val="28"/>
            <w:szCs w:val="28"/>
          </w:rPr>
          <w:t>Vermelha</w:t>
        </w:r>
      </w:ins>
    </w:p>
    <w:p w:rsidRPr="00F05B8B" w:rsidR="00212439" w:rsidP="00212439" w:rsidRDefault="00212439" w14:paraId="7B89FF72" w14:textId="0B020514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sz w:val="28"/>
          <w:szCs w:val="28"/>
        </w:rPr>
        <w:t xml:space="preserve">Discos: </w:t>
      </w:r>
      <w:proofErr w:type="spellStart"/>
      <w:r w:rsidRPr="00F05B8B">
        <w:rPr>
          <w:rFonts w:ascii="Arial" w:hAnsi="Arial" w:cs="Arial"/>
          <w:sz w:val="28"/>
          <w:szCs w:val="28"/>
        </w:rPr>
        <w:t>Fremax</w:t>
      </w:r>
      <w:proofErr w:type="spellEnd"/>
      <w:r w:rsidRPr="00F05B8B">
        <w:rPr>
          <w:rFonts w:ascii="Arial" w:hAnsi="Arial" w:cs="Arial"/>
          <w:sz w:val="28"/>
          <w:szCs w:val="28"/>
        </w:rPr>
        <w:t xml:space="preserve"> </w:t>
      </w:r>
    </w:p>
    <w:p w:rsidRPr="00F05B8B" w:rsidR="00212439" w:rsidP="00212439" w:rsidRDefault="2A5FE2B7" w14:paraId="7819B3BE" w14:textId="77777777">
      <w:pPr>
        <w:rPr>
          <w:ins w:author="Daniel Mota" w:date="2020-11-03T15:24:00Z" w:id="28"/>
          <w:rFonts w:ascii="Arial" w:hAnsi="Arial" w:cs="Arial"/>
          <w:sz w:val="28"/>
          <w:szCs w:val="28"/>
        </w:rPr>
      </w:pPr>
      <w:r w:rsidRPr="2A5FE2B7">
        <w:rPr>
          <w:rFonts w:ascii="Arial" w:hAnsi="Arial" w:cs="Arial"/>
          <w:sz w:val="28"/>
          <w:szCs w:val="28"/>
        </w:rPr>
        <w:t xml:space="preserve">Fluído de Freio: </w:t>
      </w:r>
      <w:proofErr w:type="spellStart"/>
      <w:r w:rsidRPr="2A5FE2B7">
        <w:rPr>
          <w:rFonts w:ascii="Arial" w:hAnsi="Arial" w:cs="Arial"/>
          <w:sz w:val="28"/>
          <w:szCs w:val="28"/>
        </w:rPr>
        <w:t>Motul</w:t>
      </w:r>
      <w:proofErr w:type="spellEnd"/>
      <w:r w:rsidRPr="2A5FE2B7">
        <w:rPr>
          <w:rFonts w:ascii="Arial" w:hAnsi="Arial" w:cs="Arial"/>
          <w:sz w:val="28"/>
          <w:szCs w:val="28"/>
        </w:rPr>
        <w:t xml:space="preserve"> RBF 660</w:t>
      </w:r>
    </w:p>
    <w:p w:rsidR="2A5FE2B7" w:rsidP="2A5FE2B7" w:rsidRDefault="2A5FE2B7" w14:paraId="37E02378" w14:textId="2AA587DC">
      <w:pPr>
        <w:rPr>
          <w:rFonts w:ascii="Arial" w:hAnsi="Arial" w:cs="Arial"/>
          <w:sz w:val="28"/>
          <w:szCs w:val="28"/>
        </w:rPr>
      </w:pPr>
      <w:ins w:author="Daniel Mota" w:date="2020-11-03T15:24:00Z" w:id="29">
        <w:r w:rsidRPr="2A5FE2B7">
          <w:rPr>
            <w:rFonts w:ascii="Arial" w:hAnsi="Arial" w:cs="Arial"/>
            <w:sz w:val="28"/>
            <w:szCs w:val="28"/>
          </w:rPr>
          <w:t xml:space="preserve">Refrigeração disco: Dutos ventilação (aumentar vida </w:t>
        </w:r>
        <w:proofErr w:type="spellStart"/>
        <w:r w:rsidRPr="2A5FE2B7">
          <w:rPr>
            <w:rFonts w:ascii="Arial" w:hAnsi="Arial" w:cs="Arial"/>
            <w:sz w:val="28"/>
            <w:szCs w:val="28"/>
          </w:rPr>
          <w:t>util</w:t>
        </w:r>
        <w:proofErr w:type="spellEnd"/>
        <w:r w:rsidRPr="2A5FE2B7">
          <w:rPr>
            <w:rFonts w:ascii="Arial" w:hAnsi="Arial" w:cs="Arial"/>
            <w:sz w:val="28"/>
            <w:szCs w:val="28"/>
          </w:rPr>
          <w:t>)</w:t>
        </w:r>
      </w:ins>
    </w:p>
    <w:p w:rsidRPr="00F05B8B" w:rsidR="009B6DD6" w:rsidP="00096891" w:rsidRDefault="009B6DD6" w14:paraId="39ADF0A0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F05B8B" w:rsidR="00096891" w:rsidP="00096891" w:rsidRDefault="00096891" w14:paraId="75775093" w14:textId="2A5C802C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Filtro de Cabine</w:t>
      </w:r>
    </w:p>
    <w:p w:rsidR="00096891" w:rsidP="00096891" w:rsidRDefault="0E7FC2E4" w14:paraId="69979841" w14:textId="4CB093A8">
      <w:pPr>
        <w:rPr>
          <w:ins w:author="Usuário Convidado" w:date="2020-08-21T18:47:00Z" w:id="30"/>
          <w:rFonts w:ascii="Arial" w:hAnsi="Arial" w:cs="Arial"/>
          <w:sz w:val="28"/>
          <w:szCs w:val="28"/>
        </w:rPr>
      </w:pPr>
      <w:proofErr w:type="spellStart"/>
      <w:r w:rsidRPr="0E7FC2E4">
        <w:rPr>
          <w:rFonts w:ascii="Arial" w:hAnsi="Arial" w:cs="Arial"/>
          <w:sz w:val="28"/>
          <w:szCs w:val="28"/>
        </w:rPr>
        <w:t>Wega</w:t>
      </w:r>
      <w:proofErr w:type="spellEnd"/>
      <w:r w:rsidRPr="0E7FC2E4">
        <w:rPr>
          <w:rFonts w:ascii="Arial" w:hAnsi="Arial" w:cs="Arial"/>
          <w:sz w:val="28"/>
          <w:szCs w:val="28"/>
        </w:rPr>
        <w:t xml:space="preserve"> – Cód. AKX-1399 Filtro de Cabine Com Carvão Cód. AKX-1399/C</w:t>
      </w:r>
    </w:p>
    <w:p w:rsidR="0E7FC2E4" w:rsidP="0E7FC2E4" w:rsidRDefault="73ADAC4B" w14:paraId="5F2C3547" w14:textId="544ADD0C">
      <w:pPr>
        <w:rPr>
          <w:ins w:author="Usuário Convidado" w:date="2020-09-01T12:32:00Z" w:id="31"/>
          <w:rFonts w:ascii="Arial" w:hAnsi="Arial" w:cs="Arial"/>
          <w:sz w:val="28"/>
          <w:szCs w:val="28"/>
        </w:rPr>
      </w:pPr>
      <w:ins w:author="Usuário Convidado" w:date="2020-08-21T18:47:00Z" w:id="32">
        <w:r w:rsidRPr="73ADAC4B">
          <w:rPr>
            <w:rFonts w:ascii="Arial" w:hAnsi="Arial" w:cs="Arial"/>
            <w:sz w:val="28"/>
            <w:szCs w:val="28"/>
          </w:rPr>
          <w:t>Mann</w:t>
        </w:r>
      </w:ins>
      <w:ins w:author="Usuário Convidado" w:date="2020-08-21T18:48:00Z" w:id="33">
        <w:r w:rsidRPr="73ADAC4B">
          <w:rPr>
            <w:rFonts w:ascii="Arial" w:hAnsi="Arial" w:cs="Arial"/>
            <w:sz w:val="28"/>
            <w:szCs w:val="28"/>
          </w:rPr>
          <w:t xml:space="preserve"> – CU22011 – sem carvão ativado</w:t>
        </w:r>
      </w:ins>
    </w:p>
    <w:p w:rsidR="73ADAC4B" w:rsidP="73ADAC4B" w:rsidRDefault="73ADAC4B" w14:paraId="3887587F" w14:textId="091DECB3">
      <w:pPr>
        <w:rPr>
          <w:rFonts w:ascii="Arial" w:hAnsi="Arial" w:cs="Arial"/>
          <w:sz w:val="28"/>
          <w:szCs w:val="28"/>
        </w:rPr>
      </w:pPr>
      <w:ins w:author="Usuário Convidado" w:date="2020-09-01T12:32:00Z" w:id="34">
        <w:r w:rsidRPr="73ADAC4B">
          <w:rPr>
            <w:rFonts w:ascii="Arial" w:hAnsi="Arial" w:cs="Arial"/>
            <w:sz w:val="28"/>
            <w:szCs w:val="28"/>
          </w:rPr>
          <w:t>Vox: FAC55</w:t>
        </w:r>
      </w:ins>
      <w:ins w:author="Usuário Convidado" w:date="2020-09-01T12:33:00Z" w:id="35">
        <w:r w:rsidRPr="73ADAC4B">
          <w:rPr>
            <w:rFonts w:ascii="Arial" w:hAnsi="Arial" w:cs="Arial"/>
            <w:sz w:val="28"/>
            <w:szCs w:val="28"/>
          </w:rPr>
          <w:t>9 – sem carvão ativado OU FAC559/CA - com carvão ativado</w:t>
        </w:r>
      </w:ins>
    </w:p>
    <w:p w:rsidRPr="00F05B8B" w:rsidR="00966BD2" w:rsidP="00212439" w:rsidRDefault="2A5FE2B7" w14:paraId="49F08EA4" w14:textId="7ACE4387">
      <w:pPr>
        <w:rPr>
          <w:rFonts w:ascii="Arial" w:hAnsi="Arial" w:cs="Arial"/>
          <w:sz w:val="28"/>
          <w:szCs w:val="28"/>
        </w:rPr>
      </w:pPr>
      <w:r w:rsidRPr="2A5FE2B7">
        <w:rPr>
          <w:rFonts w:ascii="Arial" w:hAnsi="Arial" w:cs="Arial"/>
          <w:b/>
          <w:bCs/>
          <w:sz w:val="28"/>
          <w:szCs w:val="28"/>
        </w:rPr>
        <w:lastRenderedPageBreak/>
        <w:t>Escapamento:</w:t>
      </w:r>
      <w:r w:rsidRPr="2A5FE2B7">
        <w:rPr>
          <w:rFonts w:ascii="Arial" w:hAnsi="Arial" w:cs="Arial"/>
          <w:sz w:val="28"/>
          <w:szCs w:val="28"/>
        </w:rPr>
        <w:t xml:space="preserve"> </w:t>
      </w:r>
      <w:ins w:author="Daniel Mota" w:date="2020-11-03T15:25:00Z" w:id="36">
        <w:r w:rsidRPr="2A5FE2B7">
          <w:rPr>
            <w:rFonts w:ascii="Arial" w:hAnsi="Arial" w:cs="Arial"/>
            <w:sz w:val="28"/>
            <w:szCs w:val="28"/>
          </w:rPr>
          <w:t xml:space="preserve">Do coletor até intermediário: 1/8 e do </w:t>
        </w:r>
        <w:proofErr w:type="spellStart"/>
        <w:r w:rsidRPr="2A5FE2B7">
          <w:rPr>
            <w:rFonts w:ascii="Arial" w:hAnsi="Arial" w:cs="Arial"/>
            <w:sz w:val="28"/>
            <w:szCs w:val="28"/>
          </w:rPr>
          <w:t>intermediario</w:t>
        </w:r>
        <w:proofErr w:type="spellEnd"/>
        <w:r w:rsidRPr="2A5FE2B7">
          <w:rPr>
            <w:rFonts w:ascii="Arial" w:hAnsi="Arial" w:cs="Arial"/>
            <w:sz w:val="28"/>
            <w:szCs w:val="28"/>
          </w:rPr>
          <w:t xml:space="preserve"> até o final: </w:t>
        </w:r>
      </w:ins>
      <w:r w:rsidRPr="2A5FE2B7">
        <w:rPr>
          <w:rFonts w:ascii="Arial" w:hAnsi="Arial" w:cs="Arial"/>
          <w:sz w:val="28"/>
          <w:szCs w:val="28"/>
        </w:rPr>
        <w:t>2 polegadas</w:t>
      </w:r>
    </w:p>
    <w:p w:rsidR="00096891" w:rsidP="00212439" w:rsidRDefault="00096891" w14:paraId="7F6E2A3A" w14:textId="525809C5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3CDB7852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02C44ACF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41ABCC75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0FFB357B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2494CD7F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349AE5B0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4DCBAEC2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7A6C7BB2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56632DAC" w14:textId="77777777">
      <w:pPr>
        <w:rPr>
          <w:rFonts w:ascii="Arial" w:hAnsi="Arial" w:cs="Arial"/>
          <w:sz w:val="24"/>
          <w:szCs w:val="24"/>
        </w:rPr>
      </w:pPr>
    </w:p>
    <w:p w:rsidR="00803A14" w:rsidP="00212439" w:rsidRDefault="00803A14" w14:paraId="533AD3D9" w14:textId="77777777">
      <w:pPr>
        <w:rPr>
          <w:rFonts w:ascii="Arial" w:hAnsi="Arial" w:cs="Arial"/>
          <w:sz w:val="24"/>
          <w:szCs w:val="24"/>
        </w:rPr>
      </w:pPr>
    </w:p>
    <w:p w:rsidR="00F05B8B" w:rsidP="00212439" w:rsidRDefault="00F05B8B" w14:paraId="167B9952" w14:textId="12DE1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 Esse manual foi elaborado com a participação e sugestão de membros do grupo </w:t>
      </w:r>
      <w:r w:rsidR="008811B9">
        <w:rPr>
          <w:rFonts w:ascii="Arial" w:hAnsi="Arial" w:cs="Arial"/>
          <w:sz w:val="24"/>
          <w:szCs w:val="24"/>
        </w:rPr>
        <w:t xml:space="preserve">técnico do Sandero RS </w:t>
      </w:r>
      <w:r>
        <w:rPr>
          <w:rFonts w:ascii="Arial" w:hAnsi="Arial" w:cs="Arial"/>
          <w:sz w:val="24"/>
          <w:szCs w:val="24"/>
        </w:rPr>
        <w:t>de what</w:t>
      </w:r>
      <w:r w:rsidR="008811B9">
        <w:rPr>
          <w:rFonts w:ascii="Arial" w:hAnsi="Arial" w:cs="Arial"/>
          <w:sz w:val="24"/>
          <w:szCs w:val="24"/>
        </w:rPr>
        <w:t xml:space="preserve">sapp e não tem como propósito substituir os manuais e recomendações da fabricante. </w:t>
      </w:r>
    </w:p>
    <w:p w:rsidRPr="00C600B1" w:rsidR="0078499A" w:rsidP="0078499A" w:rsidRDefault="0078499A" w14:paraId="4C4972F5" w14:textId="1FA3B6D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>PLANO DE MANUTEN</w:t>
      </w:r>
      <w:r w:rsidR="005B4444">
        <w:rPr>
          <w:rFonts w:ascii="Arial" w:hAnsi="Arial" w:cs="Arial"/>
          <w:b/>
          <w:bCs/>
          <w:sz w:val="28"/>
          <w:szCs w:val="28"/>
        </w:rPr>
        <w:t>Ç</w:t>
      </w:r>
      <w:r w:rsidRPr="00C600B1">
        <w:rPr>
          <w:rFonts w:ascii="Arial" w:hAnsi="Arial" w:cs="Arial"/>
          <w:b/>
          <w:bCs/>
          <w:sz w:val="28"/>
          <w:szCs w:val="28"/>
        </w:rPr>
        <w:t>ÃO PREVENTIVA</w:t>
      </w:r>
      <w:r w:rsidRPr="00C600B1" w:rsidR="008A2386">
        <w:rPr>
          <w:rFonts w:ascii="Arial" w:hAnsi="Arial" w:cs="Arial"/>
          <w:b/>
          <w:bCs/>
          <w:sz w:val="28"/>
          <w:szCs w:val="28"/>
        </w:rPr>
        <w:t xml:space="preserve"> DO SANDERO RS</w:t>
      </w:r>
    </w:p>
    <w:p w:rsidR="0078499A" w:rsidP="008A2386" w:rsidRDefault="008A2386" w14:paraId="784FEC39" w14:textId="086F57C1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8A2386">
        <w:rPr>
          <w:rFonts w:ascii="Arial" w:hAnsi="Arial" w:cs="Arial"/>
          <w:i/>
          <w:iCs/>
          <w:sz w:val="20"/>
          <w:szCs w:val="20"/>
        </w:rPr>
        <w:t xml:space="preserve">Por: Yuri </w:t>
      </w:r>
      <w:proofErr w:type="spellStart"/>
      <w:r w:rsidRPr="008A2386">
        <w:rPr>
          <w:rFonts w:ascii="Arial" w:hAnsi="Arial" w:cs="Arial"/>
          <w:i/>
          <w:iCs/>
          <w:sz w:val="20"/>
          <w:szCs w:val="20"/>
        </w:rPr>
        <w:t>Ravem</w:t>
      </w:r>
      <w:proofErr w:type="spellEnd"/>
    </w:p>
    <w:p w:rsidRPr="008A2386" w:rsidR="006352BF" w:rsidP="008A2386" w:rsidRDefault="006352BF" w14:paraId="32862A55" w14:textId="77777777">
      <w:pPr>
        <w:jc w:val="right"/>
        <w:rPr>
          <w:rFonts w:ascii="Arial" w:hAnsi="Arial" w:cs="Arial"/>
          <w:i/>
          <w:iCs/>
          <w:sz w:val="20"/>
          <w:szCs w:val="20"/>
        </w:rPr>
      </w:pPr>
    </w:p>
    <w:p w:rsidRPr="00C600B1" w:rsidR="00C600B1" w:rsidP="0078499A" w:rsidRDefault="0078499A" w14:paraId="20EA240D" w14:textId="5175D446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Óleo do Motor: </w:t>
      </w:r>
      <w:r w:rsidRPr="00C600B1" w:rsidR="00FD08A3">
        <w:rPr>
          <w:rFonts w:ascii="Arial" w:hAnsi="Arial" w:cs="Arial"/>
          <w:sz w:val="28"/>
          <w:szCs w:val="28"/>
        </w:rPr>
        <w:t xml:space="preserve">Substituir a cada 8.000 km ou 1 ano ou a cada 5.000km ou 6 meses se for uso severo. </w:t>
      </w:r>
      <w:r w:rsidRPr="00C600B1" w:rsidR="00FD08A3">
        <w:rPr>
          <w:rFonts w:ascii="Arial" w:hAnsi="Arial" w:cs="Arial"/>
          <w:i/>
          <w:iCs/>
          <w:sz w:val="28"/>
          <w:szCs w:val="28"/>
        </w:rPr>
        <w:t xml:space="preserve">(Entende-se como severo o uso constante em trânsito pesado, participação em </w:t>
      </w:r>
      <w:proofErr w:type="spellStart"/>
      <w:r w:rsidRPr="00C600B1" w:rsidR="00FD08A3">
        <w:rPr>
          <w:rFonts w:ascii="Arial" w:hAnsi="Arial" w:cs="Arial"/>
          <w:i/>
          <w:iCs/>
          <w:sz w:val="28"/>
          <w:szCs w:val="28"/>
        </w:rPr>
        <w:t>track</w:t>
      </w:r>
      <w:proofErr w:type="spellEnd"/>
      <w:r w:rsidRPr="00C600B1" w:rsidR="00FD08A3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600B1" w:rsidR="00FD08A3">
        <w:rPr>
          <w:rFonts w:ascii="Arial" w:hAnsi="Arial" w:cs="Arial"/>
          <w:i/>
          <w:iCs/>
          <w:sz w:val="28"/>
          <w:szCs w:val="28"/>
        </w:rPr>
        <w:t>day</w:t>
      </w:r>
      <w:proofErr w:type="spellEnd"/>
      <w:r w:rsidRPr="00C600B1" w:rsidR="00FD08A3">
        <w:rPr>
          <w:rFonts w:ascii="Arial" w:hAnsi="Arial" w:cs="Arial"/>
          <w:i/>
          <w:iCs/>
          <w:sz w:val="28"/>
          <w:szCs w:val="28"/>
        </w:rPr>
        <w:t xml:space="preserve"> ou uso em estradas não pavimentadas).</w:t>
      </w:r>
    </w:p>
    <w:p w:rsidRPr="00C600B1" w:rsidR="003E0B7A" w:rsidP="0078499A" w:rsidRDefault="003E0B7A" w14:paraId="7F6BFCA1" w14:textId="746DD65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Filtro de óleo: </w:t>
      </w:r>
      <w:r w:rsidRPr="00C600B1">
        <w:rPr>
          <w:rFonts w:ascii="Arial" w:hAnsi="Arial" w:cs="Arial"/>
          <w:sz w:val="28"/>
          <w:szCs w:val="28"/>
        </w:rPr>
        <w:t>Substitua a cada troca de óleo do motor.</w:t>
      </w:r>
      <w:r w:rsidRPr="00C600B1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C600B1" w:rsidR="003E0B7A" w:rsidP="0078499A" w:rsidRDefault="003E0B7A" w14:paraId="79763D62" w14:textId="31380C85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>Filtro de combustível:</w:t>
      </w:r>
      <w:r w:rsidRPr="00C600B1">
        <w:rPr>
          <w:rFonts w:ascii="Arial" w:hAnsi="Arial" w:cs="Arial"/>
          <w:sz w:val="28"/>
          <w:szCs w:val="28"/>
        </w:rPr>
        <w:t xml:space="preserve"> Substitua a cada troca de óleo do motor.</w:t>
      </w:r>
      <w:r w:rsidRPr="00C600B1" w:rsidR="00092B97">
        <w:rPr>
          <w:rFonts w:ascii="Arial" w:hAnsi="Arial" w:cs="Arial"/>
          <w:sz w:val="28"/>
          <w:szCs w:val="28"/>
        </w:rPr>
        <w:t xml:space="preserve"> </w:t>
      </w:r>
    </w:p>
    <w:p w:rsidRPr="00C600B1" w:rsidR="003E0B7A" w:rsidP="0078499A" w:rsidRDefault="003E0B7A" w14:paraId="0C423198" w14:textId="4B8EFAF7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Filtro de ar: </w:t>
      </w:r>
      <w:r w:rsidRPr="00C600B1">
        <w:rPr>
          <w:rFonts w:ascii="Arial" w:hAnsi="Arial" w:cs="Arial"/>
          <w:sz w:val="28"/>
          <w:szCs w:val="28"/>
        </w:rPr>
        <w:t>Su</w:t>
      </w:r>
      <w:r w:rsidRPr="00C600B1" w:rsidR="00346609">
        <w:rPr>
          <w:rFonts w:ascii="Arial" w:hAnsi="Arial" w:cs="Arial"/>
          <w:sz w:val="28"/>
          <w:szCs w:val="28"/>
        </w:rPr>
        <w:t>bstitua a cada 20.000km. Se for o filtro esportivo, verifique a cada troca de óleo a necessidade d</w:t>
      </w:r>
      <w:r w:rsidRPr="00C600B1" w:rsidR="00092B97">
        <w:rPr>
          <w:rFonts w:ascii="Arial" w:hAnsi="Arial" w:cs="Arial"/>
          <w:sz w:val="28"/>
          <w:szCs w:val="28"/>
        </w:rPr>
        <w:t>a</w:t>
      </w:r>
      <w:r w:rsidRPr="00C600B1" w:rsidR="00346609">
        <w:rPr>
          <w:rFonts w:ascii="Arial" w:hAnsi="Arial" w:cs="Arial"/>
          <w:sz w:val="28"/>
          <w:szCs w:val="28"/>
        </w:rPr>
        <w:t xml:space="preserve"> sua limpeza.</w:t>
      </w:r>
    </w:p>
    <w:p w:rsidRPr="00C600B1" w:rsidR="00346609" w:rsidP="0078499A" w:rsidRDefault="00346609" w14:paraId="6C793D67" w14:textId="4BCBD61E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Filtro de cabine </w:t>
      </w:r>
      <w:r w:rsidRPr="00C600B1">
        <w:rPr>
          <w:rFonts w:ascii="Arial" w:hAnsi="Arial" w:cs="Arial"/>
          <w:sz w:val="28"/>
          <w:szCs w:val="28"/>
        </w:rPr>
        <w:t>(ar condicionado). Substitua a cada 20.000km.</w:t>
      </w:r>
    </w:p>
    <w:p w:rsidRPr="00C600B1" w:rsidR="0024529E" w:rsidP="0078499A" w:rsidRDefault="0024529E" w14:paraId="65E20EDE" w14:textId="0A74E059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Velas: </w:t>
      </w:r>
      <w:r w:rsidRPr="00C600B1">
        <w:rPr>
          <w:rFonts w:ascii="Arial" w:hAnsi="Arial" w:cs="Arial"/>
          <w:sz w:val="28"/>
          <w:szCs w:val="28"/>
        </w:rPr>
        <w:t xml:space="preserve">Substitua a cada 32.000km. </w:t>
      </w:r>
      <w:r w:rsidRPr="00C600B1">
        <w:rPr>
          <w:rFonts w:ascii="Arial" w:hAnsi="Arial" w:cs="Arial"/>
          <w:i/>
          <w:iCs/>
          <w:sz w:val="28"/>
          <w:szCs w:val="28"/>
        </w:rPr>
        <w:t>Uma dica é colocar um pouco de graxa grafitada na rosca antes de instalar para evitar oxidação.</w:t>
      </w:r>
    </w:p>
    <w:p w:rsidRPr="00C600B1" w:rsidR="00226CC8" w:rsidP="0078499A" w:rsidRDefault="00440DFD" w14:paraId="40CF5B6C" w14:textId="601E12E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lastRenderedPageBreak/>
        <w:t xml:space="preserve">Correia dentada de distribuição: </w:t>
      </w:r>
      <w:r w:rsidRPr="00C600B1">
        <w:rPr>
          <w:rFonts w:ascii="Arial" w:hAnsi="Arial" w:cs="Arial"/>
          <w:sz w:val="28"/>
          <w:szCs w:val="28"/>
        </w:rPr>
        <w:t>Substitua a cada 64.000km ou 5 anos ou com 32.000km</w:t>
      </w:r>
      <w:r w:rsidRPr="00C600B1" w:rsidR="009C5F82">
        <w:rPr>
          <w:rFonts w:ascii="Arial" w:hAnsi="Arial" w:cs="Arial"/>
          <w:sz w:val="28"/>
          <w:szCs w:val="28"/>
        </w:rPr>
        <w:t xml:space="preserve"> ou 3 anos</w:t>
      </w:r>
      <w:r w:rsidRPr="00C600B1">
        <w:rPr>
          <w:rFonts w:ascii="Arial" w:hAnsi="Arial" w:cs="Arial"/>
          <w:sz w:val="28"/>
          <w:szCs w:val="28"/>
        </w:rPr>
        <w:t xml:space="preserve"> se for uso constante em estradas não pavimentadas ou que haja contaminação por minério de ferro.</w:t>
      </w:r>
    </w:p>
    <w:p w:rsidRPr="00C600B1" w:rsidR="009C5F82" w:rsidP="009C5F82" w:rsidRDefault="00440DFD" w14:paraId="3BBB217C" w14:textId="3565D09D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>Correia de acionamento dos acessórios:</w:t>
      </w:r>
      <w:r w:rsidRPr="00C600B1" w:rsidR="009C5F82">
        <w:rPr>
          <w:rFonts w:ascii="Arial" w:hAnsi="Arial" w:cs="Arial"/>
          <w:b/>
          <w:bCs/>
          <w:sz w:val="28"/>
          <w:szCs w:val="28"/>
        </w:rPr>
        <w:t xml:space="preserve"> </w:t>
      </w:r>
      <w:r w:rsidRPr="00C600B1" w:rsidR="009C5F82">
        <w:rPr>
          <w:rFonts w:ascii="Arial" w:hAnsi="Arial" w:cs="Arial"/>
          <w:sz w:val="28"/>
          <w:szCs w:val="28"/>
        </w:rPr>
        <w:t>Substitua a cada 64.000km ou 5 anos ou com 32.000km ou 3 anos se for uso constante em estradas não pavimentadas ou que haja contaminação por minério de ferro.</w:t>
      </w:r>
    </w:p>
    <w:p w:rsidRPr="00C600B1" w:rsidR="00067029" w:rsidP="009C5F82" w:rsidRDefault="00067029" w14:paraId="1E00DC7F" w14:textId="6C9B1A16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Coxins de motor e câmbio: </w:t>
      </w:r>
      <w:r w:rsidRPr="00C600B1">
        <w:rPr>
          <w:rFonts w:ascii="Arial" w:hAnsi="Arial" w:cs="Arial"/>
          <w:sz w:val="28"/>
          <w:szCs w:val="28"/>
        </w:rPr>
        <w:t>Verifique a cada 20.000km</w:t>
      </w:r>
    </w:p>
    <w:p w:rsidRPr="00C600B1" w:rsidR="00067029" w:rsidP="009C5F82" w:rsidRDefault="00067029" w14:paraId="693BBDEC" w14:textId="3C7FC7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Líquido de arrefecimento: </w:t>
      </w:r>
      <w:r w:rsidRPr="00C600B1">
        <w:rPr>
          <w:rFonts w:ascii="Arial" w:hAnsi="Arial" w:cs="Arial"/>
          <w:sz w:val="28"/>
          <w:szCs w:val="28"/>
        </w:rPr>
        <w:t>Verifique a cada troca de óleo e se necessário sempre complete com o aditivo em uso. Substitua a cada 32.000km ou 4 anos.</w:t>
      </w:r>
    </w:p>
    <w:p w:rsidRPr="00C600B1" w:rsidR="003E0B7A" w:rsidP="0078499A" w:rsidRDefault="00977594" w14:paraId="57F10F35" w14:textId="279A4B5E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>Fluído de freio:</w:t>
      </w:r>
      <w:r w:rsidRPr="00C600B1">
        <w:rPr>
          <w:rFonts w:ascii="Arial" w:hAnsi="Arial" w:cs="Arial"/>
          <w:sz w:val="28"/>
          <w:szCs w:val="28"/>
        </w:rPr>
        <w:t xml:space="preserve"> Substitua a cada 32.000km. Dot.4 </w:t>
      </w:r>
    </w:p>
    <w:p w:rsidRPr="00C600B1" w:rsidR="00977594" w:rsidP="0078499A" w:rsidRDefault="00D56F2D" w14:paraId="654A185B" w14:textId="126D1AAF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Válvula Anti Chama ou do Respiro do Óleo: </w:t>
      </w:r>
      <w:r w:rsidRPr="00C600B1">
        <w:rPr>
          <w:rFonts w:ascii="Arial" w:hAnsi="Arial" w:cs="Arial"/>
          <w:sz w:val="28"/>
          <w:szCs w:val="28"/>
        </w:rPr>
        <w:t>Limpe ou substitua a cada 32.000 km.</w:t>
      </w:r>
    </w:p>
    <w:p w:rsidRPr="00C600B1" w:rsidR="003E0B7A" w:rsidP="0078499A" w:rsidRDefault="00777CFC" w14:paraId="3BF2BD95" w14:textId="13F946DB">
      <w:pPr>
        <w:jc w:val="both"/>
        <w:rPr>
          <w:rFonts w:ascii="Arial" w:hAnsi="Arial" w:cs="Arial"/>
          <w:sz w:val="28"/>
          <w:szCs w:val="28"/>
        </w:rPr>
      </w:pPr>
      <w:r w:rsidRPr="00C600B1">
        <w:rPr>
          <w:rFonts w:ascii="Arial" w:hAnsi="Arial" w:cs="Arial"/>
          <w:b/>
          <w:bCs/>
          <w:sz w:val="28"/>
          <w:szCs w:val="28"/>
        </w:rPr>
        <w:t xml:space="preserve">Óleo do câmbio: </w:t>
      </w:r>
      <w:r w:rsidRPr="00C600B1">
        <w:rPr>
          <w:rFonts w:ascii="Arial" w:hAnsi="Arial" w:cs="Arial"/>
          <w:sz w:val="28"/>
          <w:szCs w:val="28"/>
        </w:rPr>
        <w:t>Substitua a cada 100.000 km ou 5 anos ou a cada 50.000km</w:t>
      </w:r>
      <w:r w:rsidR="001A5024">
        <w:rPr>
          <w:rFonts w:ascii="Arial" w:hAnsi="Arial" w:cs="Arial"/>
          <w:sz w:val="28"/>
          <w:szCs w:val="28"/>
        </w:rPr>
        <w:t xml:space="preserve"> ou 3 anos</w:t>
      </w:r>
      <w:r w:rsidRPr="00C600B1">
        <w:rPr>
          <w:rFonts w:ascii="Arial" w:hAnsi="Arial" w:cs="Arial"/>
          <w:sz w:val="28"/>
          <w:szCs w:val="28"/>
        </w:rPr>
        <w:t xml:space="preserve"> se for uso severo como </w:t>
      </w:r>
      <w:proofErr w:type="spellStart"/>
      <w:r w:rsidRPr="00C600B1">
        <w:rPr>
          <w:rFonts w:ascii="Arial" w:hAnsi="Arial" w:cs="Arial"/>
          <w:sz w:val="28"/>
          <w:szCs w:val="28"/>
        </w:rPr>
        <w:t>track</w:t>
      </w:r>
      <w:proofErr w:type="spellEnd"/>
      <w:r w:rsidRPr="00C60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600B1">
        <w:rPr>
          <w:rFonts w:ascii="Arial" w:hAnsi="Arial" w:cs="Arial"/>
          <w:sz w:val="28"/>
          <w:szCs w:val="28"/>
        </w:rPr>
        <w:t>day</w:t>
      </w:r>
      <w:proofErr w:type="spellEnd"/>
      <w:r w:rsidRPr="00C600B1">
        <w:rPr>
          <w:rFonts w:ascii="Arial" w:hAnsi="Arial" w:cs="Arial"/>
          <w:sz w:val="28"/>
          <w:szCs w:val="28"/>
        </w:rPr>
        <w:t>.</w:t>
      </w:r>
      <w:r w:rsidRPr="00C600B1" w:rsidR="00ED45F5">
        <w:rPr>
          <w:rFonts w:ascii="Arial" w:hAnsi="Arial" w:cs="Arial"/>
          <w:sz w:val="28"/>
          <w:szCs w:val="28"/>
        </w:rPr>
        <w:t xml:space="preserve"> </w:t>
      </w:r>
    </w:p>
    <w:p w:rsidRPr="00FD08A3" w:rsidR="00FD08A3" w:rsidP="0078499A" w:rsidRDefault="00FD08A3" w14:paraId="28A77878" w14:textId="77777777">
      <w:pPr>
        <w:jc w:val="both"/>
        <w:rPr>
          <w:rFonts w:ascii="Arial" w:hAnsi="Arial" w:cs="Arial"/>
          <w:sz w:val="24"/>
          <w:szCs w:val="24"/>
        </w:rPr>
      </w:pPr>
    </w:p>
    <w:p w:rsidR="0078499A" w:rsidP="00212439" w:rsidRDefault="0078499A" w14:paraId="060C6F01" w14:textId="4680666A">
      <w:pPr>
        <w:rPr>
          <w:rFonts w:ascii="Arial" w:hAnsi="Arial" w:cs="Arial"/>
          <w:sz w:val="24"/>
          <w:szCs w:val="24"/>
        </w:rPr>
      </w:pPr>
    </w:p>
    <w:p w:rsidRPr="00304AAB" w:rsidR="00304AAB" w:rsidP="00304AAB" w:rsidRDefault="00304AAB" w14:paraId="7DAD2D7C" w14:textId="2FB0BD7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4AAB">
        <w:rPr>
          <w:rFonts w:ascii="Arial" w:hAnsi="Arial" w:cs="Arial"/>
          <w:b/>
          <w:bCs/>
          <w:sz w:val="28"/>
          <w:szCs w:val="28"/>
        </w:rPr>
        <w:t>DICAS PARA PRESERVAR O CÂMBIO DO RS</w:t>
      </w:r>
    </w:p>
    <w:p w:rsidRPr="00304AAB" w:rsidR="00304AAB" w:rsidP="00304AAB" w:rsidRDefault="00304AAB" w14:paraId="2A605365" w14:textId="6705F8AE">
      <w:pPr>
        <w:jc w:val="right"/>
        <w:rPr>
          <w:rFonts w:ascii="Arial" w:hAnsi="Arial" w:cs="Arial"/>
          <w:i/>
          <w:iCs/>
          <w:sz w:val="16"/>
          <w:szCs w:val="16"/>
        </w:rPr>
      </w:pPr>
      <w:r w:rsidRPr="00304AAB">
        <w:rPr>
          <w:rFonts w:ascii="Arial" w:hAnsi="Arial" w:cs="Arial"/>
          <w:i/>
          <w:iCs/>
          <w:sz w:val="16"/>
          <w:szCs w:val="16"/>
        </w:rPr>
        <w:t xml:space="preserve">Por: Yuri </w:t>
      </w:r>
      <w:proofErr w:type="spellStart"/>
      <w:r w:rsidRPr="00304AAB">
        <w:rPr>
          <w:rFonts w:ascii="Arial" w:hAnsi="Arial" w:cs="Arial"/>
          <w:i/>
          <w:iCs/>
          <w:sz w:val="16"/>
          <w:szCs w:val="16"/>
        </w:rPr>
        <w:t>Ravem</w:t>
      </w:r>
      <w:proofErr w:type="spellEnd"/>
    </w:p>
    <w:p w:rsidRPr="00304AAB" w:rsidR="00304AAB" w:rsidP="00304AAB" w:rsidRDefault="00304AAB" w14:paraId="77B6E960" w14:textId="77777777">
      <w:pPr>
        <w:jc w:val="center"/>
        <w:rPr>
          <w:rFonts w:ascii="Arial" w:hAnsi="Arial" w:cs="Arial"/>
          <w:sz w:val="24"/>
          <w:szCs w:val="24"/>
        </w:rPr>
      </w:pPr>
    </w:p>
    <w:p w:rsidRPr="00304AAB" w:rsidR="00304AAB" w:rsidP="00304AAB" w:rsidRDefault="00304AAB" w14:paraId="3F24077A" w14:textId="6FB2845B">
      <w:pPr>
        <w:jc w:val="both"/>
        <w:rPr>
          <w:rFonts w:ascii="Arial" w:hAnsi="Arial" w:cs="Arial"/>
          <w:sz w:val="28"/>
          <w:szCs w:val="28"/>
        </w:rPr>
      </w:pPr>
      <w:r w:rsidRPr="00304AAB">
        <w:rPr>
          <w:rFonts w:ascii="Arial" w:hAnsi="Arial" w:cs="Arial"/>
          <w:sz w:val="28"/>
          <w:szCs w:val="28"/>
        </w:rPr>
        <w:t>1. Deixe o óleo do câmbio esquentar</w:t>
      </w:r>
      <w:r>
        <w:rPr>
          <w:rFonts w:ascii="Arial" w:hAnsi="Arial" w:cs="Arial"/>
          <w:sz w:val="28"/>
          <w:szCs w:val="28"/>
        </w:rPr>
        <w:t xml:space="preserve"> por uns 5 minutos</w:t>
      </w:r>
      <w:r w:rsidRPr="00304AAB">
        <w:rPr>
          <w:rFonts w:ascii="Arial" w:hAnsi="Arial" w:cs="Arial"/>
          <w:sz w:val="28"/>
          <w:szCs w:val="28"/>
        </w:rPr>
        <w:t xml:space="preserve"> antes de fazer uso agressivo</w:t>
      </w:r>
      <w:r>
        <w:rPr>
          <w:rFonts w:ascii="Arial" w:hAnsi="Arial" w:cs="Arial"/>
          <w:sz w:val="28"/>
          <w:szCs w:val="28"/>
        </w:rPr>
        <w:t>, com o carro engrenado e em movimento.</w:t>
      </w:r>
    </w:p>
    <w:p w:rsidRPr="00304AAB" w:rsidR="00304AAB" w:rsidP="00304AAB" w:rsidRDefault="00304AAB" w14:paraId="643FBA0C" w14:textId="13225737">
      <w:pPr>
        <w:jc w:val="both"/>
        <w:rPr>
          <w:rFonts w:ascii="Arial" w:hAnsi="Arial" w:cs="Arial"/>
          <w:sz w:val="28"/>
          <w:szCs w:val="28"/>
        </w:rPr>
      </w:pPr>
      <w:r w:rsidRPr="00304AAB">
        <w:rPr>
          <w:rFonts w:ascii="Arial" w:hAnsi="Arial" w:cs="Arial"/>
          <w:sz w:val="28"/>
          <w:szCs w:val="28"/>
        </w:rPr>
        <w:t xml:space="preserve">2. Usar óleo de competição. </w:t>
      </w:r>
      <w:r w:rsidR="003E6A08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304AAB">
        <w:rPr>
          <w:rFonts w:ascii="Arial" w:hAnsi="Arial" w:cs="Arial"/>
          <w:sz w:val="28"/>
          <w:szCs w:val="28"/>
        </w:rPr>
        <w:t>Motul</w:t>
      </w:r>
      <w:proofErr w:type="spellEnd"/>
      <w:r w:rsidRPr="00304AAB">
        <w:rPr>
          <w:rFonts w:ascii="Arial" w:hAnsi="Arial" w:cs="Arial"/>
          <w:sz w:val="28"/>
          <w:szCs w:val="28"/>
        </w:rPr>
        <w:t xml:space="preserve"> 75w140 é o mais indicado e </w:t>
      </w:r>
      <w:r w:rsidR="003E6A08">
        <w:rPr>
          <w:rFonts w:ascii="Arial" w:hAnsi="Arial" w:cs="Arial"/>
          <w:sz w:val="28"/>
          <w:szCs w:val="28"/>
        </w:rPr>
        <w:t xml:space="preserve">uma </w:t>
      </w:r>
      <w:r w:rsidRPr="00304AAB">
        <w:rPr>
          <w:rFonts w:ascii="Arial" w:hAnsi="Arial" w:cs="Arial"/>
          <w:sz w:val="28"/>
          <w:szCs w:val="28"/>
        </w:rPr>
        <w:t>segunda opção</w:t>
      </w:r>
      <w:r w:rsidR="001406DC">
        <w:rPr>
          <w:rFonts w:ascii="Arial" w:hAnsi="Arial" w:cs="Arial"/>
          <w:sz w:val="28"/>
          <w:szCs w:val="28"/>
        </w:rPr>
        <w:t xml:space="preserve"> é</w:t>
      </w:r>
      <w:r w:rsidRPr="00304AAB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304AAB">
        <w:rPr>
          <w:rFonts w:ascii="Arial" w:hAnsi="Arial" w:cs="Arial"/>
          <w:sz w:val="28"/>
          <w:szCs w:val="28"/>
        </w:rPr>
        <w:t>Valvoline</w:t>
      </w:r>
      <w:proofErr w:type="spellEnd"/>
      <w:r w:rsidRPr="00304AAB">
        <w:rPr>
          <w:rFonts w:ascii="Arial" w:hAnsi="Arial" w:cs="Arial"/>
          <w:sz w:val="28"/>
          <w:szCs w:val="28"/>
        </w:rPr>
        <w:t xml:space="preserve"> 75w140.</w:t>
      </w:r>
    </w:p>
    <w:p w:rsidRPr="00304AAB" w:rsidR="00304AAB" w:rsidP="00304AAB" w:rsidRDefault="00304AAB" w14:paraId="7BD13952" w14:textId="1E8BBD19">
      <w:pPr>
        <w:jc w:val="both"/>
        <w:rPr>
          <w:rFonts w:ascii="Arial" w:hAnsi="Arial" w:cs="Arial"/>
          <w:sz w:val="28"/>
          <w:szCs w:val="28"/>
        </w:rPr>
      </w:pPr>
      <w:r w:rsidRPr="00304AAB">
        <w:rPr>
          <w:rFonts w:ascii="Arial" w:hAnsi="Arial" w:cs="Arial"/>
          <w:sz w:val="28"/>
          <w:szCs w:val="28"/>
        </w:rPr>
        <w:t xml:space="preserve">3. Não trocar </w:t>
      </w:r>
      <w:r w:rsidR="003E6A08">
        <w:rPr>
          <w:rFonts w:ascii="Arial" w:hAnsi="Arial" w:cs="Arial"/>
          <w:sz w:val="28"/>
          <w:szCs w:val="28"/>
        </w:rPr>
        <w:t xml:space="preserve">marcha </w:t>
      </w:r>
      <w:r w:rsidRPr="00304AAB">
        <w:rPr>
          <w:rFonts w:ascii="Arial" w:hAnsi="Arial" w:cs="Arial"/>
          <w:sz w:val="28"/>
          <w:szCs w:val="28"/>
        </w:rPr>
        <w:t xml:space="preserve">com pé fincado. Deixe cair um pouco o giro. </w:t>
      </w:r>
    </w:p>
    <w:p w:rsidRPr="00304AAB" w:rsidR="00304AAB" w:rsidP="00304AAB" w:rsidRDefault="00304AAB" w14:paraId="2490EC43" w14:textId="71D48D41">
      <w:pPr>
        <w:jc w:val="both"/>
        <w:rPr>
          <w:rFonts w:ascii="Arial" w:hAnsi="Arial" w:cs="Arial"/>
          <w:sz w:val="28"/>
          <w:szCs w:val="28"/>
        </w:rPr>
      </w:pPr>
      <w:r w:rsidRPr="00304AAB">
        <w:rPr>
          <w:rFonts w:ascii="Arial" w:hAnsi="Arial" w:cs="Arial"/>
          <w:sz w:val="28"/>
          <w:szCs w:val="28"/>
        </w:rPr>
        <w:t xml:space="preserve">4. Punta taco ajuda </w:t>
      </w:r>
      <w:r w:rsidR="003E6A08">
        <w:rPr>
          <w:rFonts w:ascii="Arial" w:hAnsi="Arial" w:cs="Arial"/>
          <w:sz w:val="28"/>
          <w:szCs w:val="28"/>
        </w:rPr>
        <w:t xml:space="preserve">a preservar o conjunto </w:t>
      </w:r>
      <w:r w:rsidRPr="00304AAB">
        <w:rPr>
          <w:rFonts w:ascii="Arial" w:hAnsi="Arial" w:cs="Arial"/>
          <w:sz w:val="28"/>
          <w:szCs w:val="28"/>
        </w:rPr>
        <w:t>nas reduções.</w:t>
      </w:r>
    </w:p>
    <w:p w:rsidRPr="00304AAB" w:rsidR="00304AAB" w:rsidP="00304AAB" w:rsidRDefault="00304AAB" w14:paraId="66C4885A" w14:textId="5F7F55F7">
      <w:pPr>
        <w:jc w:val="both"/>
        <w:rPr>
          <w:rFonts w:ascii="Arial" w:hAnsi="Arial" w:cs="Arial"/>
          <w:sz w:val="28"/>
          <w:szCs w:val="28"/>
        </w:rPr>
      </w:pPr>
      <w:r w:rsidRPr="00304AAB">
        <w:rPr>
          <w:rFonts w:ascii="Arial" w:hAnsi="Arial" w:cs="Arial"/>
          <w:sz w:val="28"/>
          <w:szCs w:val="28"/>
        </w:rPr>
        <w:t>5. Não use condicionador de metais no câmbio. Os sincronizadores existem no câmbio para frear as engrenagens</w:t>
      </w:r>
      <w:r w:rsidR="003E6A08">
        <w:rPr>
          <w:rFonts w:ascii="Arial" w:hAnsi="Arial" w:cs="Arial"/>
          <w:sz w:val="28"/>
          <w:szCs w:val="28"/>
        </w:rPr>
        <w:t xml:space="preserve"> por</w:t>
      </w:r>
      <w:r w:rsidRPr="00304AAB">
        <w:rPr>
          <w:rFonts w:ascii="Arial" w:hAnsi="Arial" w:cs="Arial"/>
          <w:sz w:val="28"/>
          <w:szCs w:val="28"/>
        </w:rPr>
        <w:t xml:space="preserve"> atrito. Os condicionadores metais diminuem o atrito, assim a função de freio dos sincronizadores fica prejudicado. </w:t>
      </w:r>
    </w:p>
    <w:p w:rsidR="00304AAB" w:rsidP="003E6A08" w:rsidRDefault="00304AAB" w14:paraId="1D52BDC3" w14:textId="7DFF213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04AAB">
        <w:rPr>
          <w:rFonts w:ascii="Arial" w:hAnsi="Arial" w:cs="Arial"/>
          <w:sz w:val="28"/>
          <w:szCs w:val="28"/>
        </w:rPr>
        <w:t>Nenhum câmbio</w:t>
      </w:r>
      <w:r w:rsidR="003E6A08">
        <w:rPr>
          <w:rFonts w:ascii="Arial" w:hAnsi="Arial" w:cs="Arial"/>
          <w:sz w:val="28"/>
          <w:szCs w:val="28"/>
        </w:rPr>
        <w:t>, seja manual ou não,</w:t>
      </w:r>
      <w:r w:rsidRPr="00304AAB">
        <w:rPr>
          <w:rFonts w:ascii="Arial" w:hAnsi="Arial" w:cs="Arial"/>
          <w:sz w:val="28"/>
          <w:szCs w:val="28"/>
        </w:rPr>
        <w:t xml:space="preserve"> aguenta uso extremo sem os devidos cuidados</w:t>
      </w:r>
      <w:r w:rsidR="00DB1D7A">
        <w:rPr>
          <w:rFonts w:ascii="Arial" w:hAnsi="Arial" w:cs="Arial"/>
          <w:sz w:val="28"/>
          <w:szCs w:val="28"/>
        </w:rPr>
        <w:t>.</w:t>
      </w:r>
    </w:p>
    <w:p w:rsidR="00DB1D7A" w:rsidP="003E6A08" w:rsidRDefault="00DB1D7A" w14:paraId="3FAB0B69" w14:textId="1FE18480">
      <w:pPr>
        <w:ind w:firstLine="708"/>
        <w:jc w:val="both"/>
        <w:rPr>
          <w:rFonts w:ascii="Arial" w:hAnsi="Arial" w:cs="Arial"/>
          <w:sz w:val="28"/>
          <w:szCs w:val="28"/>
        </w:rPr>
      </w:pPr>
    </w:p>
    <w:p w:rsidR="00647DC2" w:rsidP="003E6A08" w:rsidRDefault="00647DC2" w14:paraId="0B6C44D3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2FDAB9AE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51ABB5AC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25366919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20AE9C4A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7235EB20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6113415E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66BDBBF6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23041205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5D57C318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76E61694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5116EBA7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036966DA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647DC2" w:rsidP="003E6A08" w:rsidRDefault="00647DC2" w14:paraId="4B96F755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DB1D7A" w:rsidP="00647DC2" w:rsidRDefault="00DB1D7A" w14:paraId="18093D19" w14:textId="44FCD0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 xml:space="preserve">MANUAL DE UPGRADES </w:t>
      </w:r>
      <w:r>
        <w:rPr>
          <w:rFonts w:ascii="Arial" w:hAnsi="Arial" w:cs="Arial"/>
          <w:b/>
          <w:bCs/>
          <w:sz w:val="28"/>
          <w:szCs w:val="28"/>
        </w:rPr>
        <w:t xml:space="preserve">DO </w:t>
      </w:r>
      <w:r w:rsidRPr="00DB1D7A">
        <w:rPr>
          <w:rFonts w:ascii="Arial" w:hAnsi="Arial" w:cs="Arial"/>
          <w:b/>
          <w:bCs/>
          <w:sz w:val="28"/>
          <w:szCs w:val="28"/>
        </w:rPr>
        <w:t>SANDERO R</w:t>
      </w:r>
      <w:r>
        <w:rPr>
          <w:rFonts w:ascii="Arial" w:hAnsi="Arial" w:cs="Arial"/>
          <w:b/>
          <w:bCs/>
          <w:sz w:val="28"/>
          <w:szCs w:val="28"/>
        </w:rPr>
        <w:t>S</w:t>
      </w:r>
    </w:p>
    <w:p w:rsidRPr="00DB1D7A" w:rsidR="00DB1D7A" w:rsidP="00DB1D7A" w:rsidRDefault="00DB1D7A" w14:paraId="31D005A5" w14:textId="64272ACD">
      <w:pPr>
        <w:jc w:val="right"/>
        <w:rPr>
          <w:rFonts w:ascii="Arial" w:hAnsi="Arial" w:cs="Arial"/>
          <w:i/>
          <w:iCs/>
          <w:sz w:val="16"/>
          <w:szCs w:val="16"/>
        </w:rPr>
      </w:pPr>
      <w:r w:rsidRPr="00DB1D7A">
        <w:rPr>
          <w:rFonts w:ascii="Arial" w:hAnsi="Arial" w:cs="Arial"/>
          <w:i/>
          <w:iCs/>
          <w:sz w:val="16"/>
          <w:szCs w:val="16"/>
        </w:rPr>
        <w:t xml:space="preserve">Por: </w:t>
      </w:r>
      <w:r w:rsidR="00915AFF">
        <w:rPr>
          <w:rFonts w:ascii="Arial" w:hAnsi="Arial" w:cs="Arial"/>
          <w:i/>
          <w:iCs/>
          <w:sz w:val="16"/>
          <w:szCs w:val="16"/>
        </w:rPr>
        <w:t xml:space="preserve">Ricardo de Faria e </w:t>
      </w:r>
      <w:r w:rsidRPr="00DB1D7A">
        <w:rPr>
          <w:rFonts w:ascii="Arial" w:hAnsi="Arial" w:cs="Arial"/>
          <w:i/>
          <w:iCs/>
          <w:sz w:val="16"/>
          <w:szCs w:val="16"/>
        </w:rPr>
        <w:t>Victor Ayuso</w:t>
      </w:r>
    </w:p>
    <w:p w:rsidRPr="00647DC2" w:rsidR="00647DC2" w:rsidP="00647DC2" w:rsidRDefault="00647DC2" w14:paraId="0C3A827C" w14:textId="5F7F3E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647DC2" w:rsidR="00647DC2" w:rsidP="00647DC2" w:rsidRDefault="00647DC2" w14:paraId="3BAC8DC3" w14:textId="27BCC38A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647DC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Assista os vídeos sobre upgrades no canal do youtube: Ayuso </w:t>
      </w:r>
      <w:proofErr w:type="spellStart"/>
      <w:r w:rsidRPr="00647DC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Garage</w:t>
      </w:r>
      <w:proofErr w:type="spellEnd"/>
    </w:p>
    <w:p w:rsidRPr="00DB1D7A" w:rsidR="00DB1D7A" w:rsidP="00DB1D7A" w:rsidRDefault="00DB1D7A" w14:paraId="3579B196" w14:textId="77777777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189EA89A" w14:textId="2E5522E2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 xml:space="preserve">Escapamento </w:t>
      </w:r>
    </w:p>
    <w:p w:rsidRPr="00DB1D7A" w:rsidR="00DB1D7A" w:rsidP="00DB1D7A" w:rsidRDefault="00DB1D7A" w14:paraId="19B6DF02" w14:textId="483DC77E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Coletor Dimensionado em </w:t>
      </w:r>
      <w:r w:rsidR="00647DC2">
        <w:rPr>
          <w:rFonts w:ascii="Arial" w:hAnsi="Arial" w:cs="Arial"/>
          <w:sz w:val="28"/>
          <w:szCs w:val="28"/>
        </w:rPr>
        <w:t>i</w:t>
      </w:r>
      <w:r w:rsidRPr="00DB1D7A">
        <w:rPr>
          <w:rFonts w:ascii="Arial" w:hAnsi="Arial" w:cs="Arial"/>
          <w:sz w:val="28"/>
          <w:szCs w:val="28"/>
        </w:rPr>
        <w:t xml:space="preserve">nox ou </w:t>
      </w:r>
      <w:r w:rsidR="00647DC2">
        <w:rPr>
          <w:rFonts w:ascii="Arial" w:hAnsi="Arial" w:cs="Arial"/>
          <w:sz w:val="28"/>
          <w:szCs w:val="28"/>
        </w:rPr>
        <w:t>i</w:t>
      </w:r>
      <w:r w:rsidRPr="00DB1D7A">
        <w:rPr>
          <w:rFonts w:ascii="Arial" w:hAnsi="Arial" w:cs="Arial"/>
          <w:sz w:val="28"/>
          <w:szCs w:val="28"/>
        </w:rPr>
        <w:t xml:space="preserve">ço </w:t>
      </w:r>
      <w:r w:rsidR="00647DC2">
        <w:rPr>
          <w:rFonts w:ascii="Arial" w:hAnsi="Arial" w:cs="Arial"/>
          <w:sz w:val="28"/>
          <w:szCs w:val="28"/>
        </w:rPr>
        <w:t>c</w:t>
      </w:r>
      <w:r w:rsidRPr="00DB1D7A">
        <w:rPr>
          <w:rFonts w:ascii="Arial" w:hAnsi="Arial" w:cs="Arial"/>
          <w:sz w:val="28"/>
          <w:szCs w:val="28"/>
        </w:rPr>
        <w:t>arbono - mesmo ganho de potência</w:t>
      </w:r>
      <w:r w:rsidR="00647DC2">
        <w:rPr>
          <w:rFonts w:ascii="Arial" w:hAnsi="Arial" w:cs="Arial"/>
          <w:sz w:val="28"/>
          <w:szCs w:val="28"/>
        </w:rPr>
        <w:t>. A</w:t>
      </w:r>
      <w:r w:rsidRPr="00DB1D7A">
        <w:rPr>
          <w:rFonts w:ascii="Arial" w:hAnsi="Arial" w:cs="Arial"/>
          <w:sz w:val="28"/>
          <w:szCs w:val="28"/>
        </w:rPr>
        <w:t xml:space="preserve"> durabilidade do inox </w:t>
      </w:r>
      <w:r>
        <w:rPr>
          <w:rFonts w:ascii="Arial" w:hAnsi="Arial" w:cs="Arial"/>
          <w:sz w:val="28"/>
          <w:szCs w:val="28"/>
        </w:rPr>
        <w:t xml:space="preserve">é </w:t>
      </w:r>
      <w:r w:rsidRPr="00DB1D7A">
        <w:rPr>
          <w:rFonts w:ascii="Arial" w:hAnsi="Arial" w:cs="Arial"/>
          <w:sz w:val="28"/>
          <w:szCs w:val="28"/>
        </w:rPr>
        <w:t>maior</w:t>
      </w:r>
      <w:r>
        <w:rPr>
          <w:rFonts w:ascii="Arial" w:hAnsi="Arial" w:cs="Arial"/>
          <w:sz w:val="28"/>
          <w:szCs w:val="28"/>
        </w:rPr>
        <w:t>.</w:t>
      </w:r>
    </w:p>
    <w:p w:rsidRPr="00DB1D7A" w:rsidR="00DB1D7A" w:rsidP="00DB1D7A" w:rsidRDefault="00DB1D7A" w14:paraId="17961902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Marcas testadas pelo grupo: </w:t>
      </w:r>
      <w:proofErr w:type="spellStart"/>
      <w:r w:rsidRPr="00DB1D7A">
        <w:rPr>
          <w:rFonts w:ascii="Arial" w:hAnsi="Arial" w:cs="Arial"/>
          <w:sz w:val="28"/>
          <w:szCs w:val="28"/>
        </w:rPr>
        <w:t>Ordospec</w:t>
      </w:r>
      <w:proofErr w:type="spellEnd"/>
      <w:r w:rsidRPr="00DB1D7A">
        <w:rPr>
          <w:rFonts w:ascii="Arial" w:hAnsi="Arial" w:cs="Arial"/>
          <w:sz w:val="28"/>
          <w:szCs w:val="28"/>
        </w:rPr>
        <w:t>, SaturninoAuto e Giba.</w:t>
      </w:r>
    </w:p>
    <w:p w:rsidRPr="00DB1D7A" w:rsidR="00DB1D7A" w:rsidP="00DB1D7A" w:rsidRDefault="00DB1D7A" w14:paraId="744A2DED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4x1 - maior ganho em altas rotações;</w:t>
      </w:r>
    </w:p>
    <w:p w:rsidRPr="00DB1D7A" w:rsidR="00DB1D7A" w:rsidP="00DB1D7A" w:rsidRDefault="00DB1D7A" w14:paraId="5CD0D2E2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4x2x1 – melhor desempenho em baixas e médias rotações;</w:t>
      </w:r>
    </w:p>
    <w:p w:rsidRPr="00DB1D7A" w:rsidR="00DB1D7A" w:rsidP="00DB1D7A" w:rsidRDefault="00DB1D7A" w14:paraId="5237169F" w14:textId="774718CF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Escape de 2,5”</w:t>
      </w:r>
      <w:r w:rsidR="00647DC2">
        <w:rPr>
          <w:rFonts w:ascii="Arial" w:hAnsi="Arial" w:cs="Arial"/>
          <w:sz w:val="28"/>
          <w:szCs w:val="28"/>
        </w:rPr>
        <w:t>.</w:t>
      </w:r>
    </w:p>
    <w:p w:rsidR="00DB1D7A" w:rsidP="00DB1D7A" w:rsidRDefault="00DB1D7A" w14:paraId="266BA888" w14:textId="2B9A6E52">
      <w:pPr>
        <w:ind w:firstLine="708"/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Abafador de Alto Fluxo e que privilegiam a melhor vazão mantendo ainda a compressão do sistema.</w:t>
      </w:r>
    </w:p>
    <w:p w:rsidRPr="00DB1D7A" w:rsidR="00DB1D7A" w:rsidP="00DB1D7A" w:rsidRDefault="00DB1D7A" w14:paraId="0B2D29EC" w14:textId="77777777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5EAE0545" w14:textId="77777777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>Suspensão:</w:t>
      </w:r>
    </w:p>
    <w:p w:rsidRPr="00647DC2" w:rsidR="00DB1D7A" w:rsidP="00647DC2" w:rsidRDefault="00DB1D7A" w14:paraId="550D0D4B" w14:textId="77777777">
      <w:pPr>
        <w:ind w:firstLine="36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47DC2">
        <w:rPr>
          <w:rFonts w:ascii="Arial" w:hAnsi="Arial" w:cs="Arial"/>
          <w:b/>
          <w:bCs/>
          <w:sz w:val="28"/>
          <w:szCs w:val="28"/>
        </w:rPr>
        <w:t>Coilover</w:t>
      </w:r>
      <w:proofErr w:type="spellEnd"/>
    </w:p>
    <w:p w:rsidRPr="00DB1D7A" w:rsidR="00DB1D7A" w:rsidP="00DB1D7A" w:rsidRDefault="00DB1D7A" w14:paraId="70C3DF4B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Marcas testadas pelo grupo: Veneno Performance</w:t>
      </w:r>
    </w:p>
    <w:p w:rsidRPr="00647DC2" w:rsidR="00DB1D7A" w:rsidP="00647DC2" w:rsidRDefault="00DB1D7A" w14:paraId="255A336A" w14:textId="77777777">
      <w:pPr>
        <w:ind w:firstLine="360"/>
        <w:rPr>
          <w:rFonts w:ascii="Arial" w:hAnsi="Arial" w:cs="Arial"/>
          <w:b/>
          <w:bCs/>
          <w:sz w:val="28"/>
          <w:szCs w:val="28"/>
        </w:rPr>
      </w:pPr>
      <w:r w:rsidRPr="00647DC2">
        <w:rPr>
          <w:rFonts w:ascii="Arial" w:hAnsi="Arial" w:cs="Arial"/>
          <w:b/>
          <w:bCs/>
          <w:sz w:val="28"/>
          <w:szCs w:val="28"/>
        </w:rPr>
        <w:t>Molas esportivas de maior carga</w:t>
      </w:r>
    </w:p>
    <w:p w:rsidRPr="00DB1D7A" w:rsidR="00DB1D7A" w:rsidP="00DB1D7A" w:rsidRDefault="00DB1D7A" w14:paraId="10732408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Marcas testadas pelo grupo: </w:t>
      </w:r>
      <w:proofErr w:type="spellStart"/>
      <w:r w:rsidRPr="00DB1D7A">
        <w:rPr>
          <w:rFonts w:ascii="Arial" w:hAnsi="Arial" w:cs="Arial"/>
          <w:sz w:val="28"/>
          <w:szCs w:val="28"/>
        </w:rPr>
        <w:t>Ordospec</w:t>
      </w:r>
      <w:proofErr w:type="spellEnd"/>
      <w:r w:rsidRPr="00DB1D7A">
        <w:rPr>
          <w:rFonts w:ascii="Arial" w:hAnsi="Arial" w:cs="Arial"/>
          <w:sz w:val="28"/>
          <w:szCs w:val="28"/>
        </w:rPr>
        <w:t xml:space="preserve">, Impacto e </w:t>
      </w:r>
      <w:proofErr w:type="spellStart"/>
      <w:r w:rsidRPr="00DB1D7A">
        <w:rPr>
          <w:rFonts w:ascii="Arial" w:hAnsi="Arial" w:cs="Arial"/>
          <w:sz w:val="28"/>
          <w:szCs w:val="28"/>
        </w:rPr>
        <w:t>Eibach</w:t>
      </w:r>
      <w:proofErr w:type="spellEnd"/>
    </w:p>
    <w:p w:rsidRPr="00DB1D7A" w:rsidR="00DB1D7A" w:rsidP="00DB1D7A" w:rsidRDefault="00DB1D7A" w14:paraId="2C39F510" w14:textId="77777777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467B3C75" w14:textId="77777777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>Freios:</w:t>
      </w:r>
    </w:p>
    <w:p w:rsidRPr="00DB1D7A" w:rsidR="00DB1D7A" w:rsidP="00DB1D7A" w:rsidRDefault="00FE292B" w14:paraId="00CB1F96" w14:textId="52A669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DB1D7A" w:rsidR="00DB1D7A">
        <w:rPr>
          <w:rFonts w:ascii="Arial" w:hAnsi="Arial" w:cs="Arial"/>
          <w:sz w:val="28"/>
          <w:szCs w:val="28"/>
        </w:rPr>
        <w:t>Discos Perfurados, Frisados ou Ambos - lembre-se</w:t>
      </w:r>
      <w:r>
        <w:rPr>
          <w:rFonts w:ascii="Arial" w:hAnsi="Arial" w:cs="Arial"/>
          <w:sz w:val="28"/>
          <w:szCs w:val="28"/>
        </w:rPr>
        <w:t xml:space="preserve"> que</w:t>
      </w:r>
      <w:r w:rsidRPr="00DB1D7A" w:rsidR="00DB1D7A">
        <w:rPr>
          <w:rFonts w:ascii="Arial" w:hAnsi="Arial" w:cs="Arial"/>
          <w:sz w:val="28"/>
          <w:szCs w:val="28"/>
        </w:rPr>
        <w:t xml:space="preserve"> discos perfurados tendem a rachar e consomem mais pastilha de freio</w:t>
      </w:r>
      <w:r>
        <w:rPr>
          <w:rFonts w:ascii="Arial" w:hAnsi="Arial" w:cs="Arial"/>
          <w:sz w:val="28"/>
          <w:szCs w:val="28"/>
        </w:rPr>
        <w:t>.</w:t>
      </w:r>
      <w:r w:rsidRPr="00DB1D7A" w:rsidR="00DB1D7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</w:t>
      </w:r>
      <w:r w:rsidRPr="00DB1D7A" w:rsidR="00DB1D7A">
        <w:rPr>
          <w:rFonts w:ascii="Arial" w:hAnsi="Arial" w:cs="Arial"/>
          <w:sz w:val="28"/>
          <w:szCs w:val="28"/>
        </w:rPr>
        <w:t>s discos do RS são bem dimensionados, discos frisados já resolvem em grande parte das vezes;</w:t>
      </w:r>
    </w:p>
    <w:p w:rsidRPr="00DB1D7A" w:rsidR="00DB1D7A" w:rsidP="00DB1D7A" w:rsidRDefault="00DB1D7A" w14:paraId="0B87711F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Marcas testadas pelo grupo: </w:t>
      </w:r>
      <w:proofErr w:type="spellStart"/>
      <w:r w:rsidRPr="00DB1D7A">
        <w:rPr>
          <w:rFonts w:ascii="Arial" w:hAnsi="Arial" w:cs="Arial"/>
          <w:sz w:val="28"/>
          <w:szCs w:val="28"/>
        </w:rPr>
        <w:t>Fremax</w:t>
      </w:r>
      <w:proofErr w:type="spellEnd"/>
      <w:r w:rsidRPr="00DB1D7A">
        <w:rPr>
          <w:rFonts w:ascii="Arial" w:hAnsi="Arial" w:cs="Arial"/>
          <w:sz w:val="28"/>
          <w:szCs w:val="28"/>
        </w:rPr>
        <w:t>;</w:t>
      </w:r>
    </w:p>
    <w:p w:rsidRPr="00DB1D7A" w:rsidR="00DB1D7A" w:rsidP="00DB1D7A" w:rsidRDefault="00DB1D7A" w14:paraId="660B6B82" w14:textId="141E2DB4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Pastilhas de composto macio - </w:t>
      </w:r>
      <w:r w:rsidR="00FE292B">
        <w:rPr>
          <w:rFonts w:ascii="Arial" w:hAnsi="Arial" w:cs="Arial"/>
          <w:sz w:val="28"/>
          <w:szCs w:val="28"/>
        </w:rPr>
        <w:t>gastam</w:t>
      </w:r>
      <w:r w:rsidRPr="00DB1D7A">
        <w:rPr>
          <w:rFonts w:ascii="Arial" w:hAnsi="Arial" w:cs="Arial"/>
          <w:sz w:val="28"/>
          <w:szCs w:val="28"/>
        </w:rPr>
        <w:t xml:space="preserve"> mais rápido;</w:t>
      </w:r>
    </w:p>
    <w:p w:rsidRPr="00DB1D7A" w:rsidR="00DB1D7A" w:rsidP="00DB1D7A" w:rsidRDefault="00DB1D7A" w14:paraId="5F2836E0" w14:textId="64CC1FF1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Pastilhas TecPads de competição;</w:t>
      </w:r>
    </w:p>
    <w:p w:rsidRPr="00DB1D7A" w:rsidR="00DB1D7A" w:rsidP="00DB1D7A" w:rsidRDefault="00DB1D7A" w14:paraId="24CE0D0A" w14:textId="05F23A52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Fluido de Freio </w:t>
      </w:r>
      <w:proofErr w:type="spellStart"/>
      <w:r w:rsidRPr="00DB1D7A">
        <w:rPr>
          <w:rFonts w:ascii="Arial" w:hAnsi="Arial" w:cs="Arial"/>
          <w:sz w:val="28"/>
          <w:szCs w:val="28"/>
        </w:rPr>
        <w:t>Motul</w:t>
      </w:r>
      <w:proofErr w:type="spellEnd"/>
      <w:r w:rsidRPr="00DB1D7A">
        <w:rPr>
          <w:rFonts w:ascii="Arial" w:hAnsi="Arial" w:cs="Arial"/>
          <w:sz w:val="28"/>
          <w:szCs w:val="28"/>
        </w:rPr>
        <w:t xml:space="preserve"> de competição;</w:t>
      </w:r>
    </w:p>
    <w:p w:rsidRPr="00DB1D7A" w:rsidR="00803A14" w:rsidP="00803A14" w:rsidRDefault="00DB1D7A" w14:paraId="36619B3A" w14:textId="3B643D90">
      <w:pPr>
        <w:rPr>
          <w:rFonts w:ascii="Arial" w:hAnsi="Arial" w:cs="Arial"/>
          <w:i/>
          <w:iCs/>
          <w:sz w:val="16"/>
          <w:szCs w:val="16"/>
        </w:rPr>
      </w:pPr>
      <w:r w:rsidRPr="00DB1D7A">
        <w:rPr>
          <w:rFonts w:ascii="Arial" w:hAnsi="Arial" w:cs="Arial"/>
          <w:sz w:val="28"/>
          <w:szCs w:val="28"/>
        </w:rPr>
        <w:t>Discos Traseiros Maiores;</w:t>
      </w:r>
      <w:r w:rsidRPr="00803A14" w:rsidR="00803A14">
        <w:rPr>
          <w:rFonts w:ascii="Arial" w:hAnsi="Arial" w:cs="Arial"/>
          <w:i/>
          <w:iCs/>
          <w:sz w:val="16"/>
          <w:szCs w:val="16"/>
        </w:rPr>
        <w:t xml:space="preserve"> </w:t>
      </w:r>
      <w:r w:rsidR="00803A14">
        <w:rPr>
          <w:rFonts w:ascii="Arial" w:hAnsi="Arial" w:cs="Arial"/>
          <w:i/>
          <w:iCs/>
          <w:sz w:val="16"/>
          <w:szCs w:val="16"/>
        </w:rPr>
        <w:t xml:space="preserve">                                                           </w:t>
      </w:r>
      <w:r w:rsidRPr="00DB1D7A" w:rsidR="00803A14">
        <w:rPr>
          <w:rFonts w:ascii="Arial" w:hAnsi="Arial" w:cs="Arial"/>
          <w:i/>
          <w:iCs/>
          <w:sz w:val="16"/>
          <w:szCs w:val="16"/>
        </w:rPr>
        <w:t xml:space="preserve">Por: </w:t>
      </w:r>
      <w:r w:rsidR="00915AFF">
        <w:rPr>
          <w:rFonts w:ascii="Arial" w:hAnsi="Arial" w:cs="Arial"/>
          <w:i/>
          <w:iCs/>
          <w:sz w:val="16"/>
          <w:szCs w:val="16"/>
        </w:rPr>
        <w:t xml:space="preserve">Ricardo de Faria e </w:t>
      </w:r>
      <w:r w:rsidRPr="00DB1D7A" w:rsidR="00803A14">
        <w:rPr>
          <w:rFonts w:ascii="Arial" w:hAnsi="Arial" w:cs="Arial"/>
          <w:i/>
          <w:iCs/>
          <w:sz w:val="16"/>
          <w:szCs w:val="16"/>
        </w:rPr>
        <w:t>Victor Ayuso</w:t>
      </w:r>
    </w:p>
    <w:p w:rsidRPr="00DB1D7A" w:rsidR="00DB1D7A" w:rsidP="00DB1D7A" w:rsidRDefault="00DB1D7A" w14:paraId="0FD6EE0F" w14:textId="598CDF61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43777C7B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Dutos resfriadores de sistema de freio;</w:t>
      </w:r>
    </w:p>
    <w:p w:rsidRPr="00DB1D7A" w:rsidR="00DB1D7A" w:rsidP="00DB1D7A" w:rsidRDefault="00DB1D7A" w14:paraId="59EF5C04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Marcas que possuem o produto: Veneno Performance</w:t>
      </w:r>
    </w:p>
    <w:p w:rsidRPr="00DB1D7A" w:rsidR="00DB1D7A" w:rsidP="00DB1D7A" w:rsidRDefault="00DB1D7A" w14:paraId="4EA9DD6B" w14:textId="77777777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65A03526" w14:textId="77777777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>Câmbio:</w:t>
      </w:r>
    </w:p>
    <w:p w:rsidRPr="00DB1D7A" w:rsidR="00DB1D7A" w:rsidP="00DB1D7A" w:rsidRDefault="73D674FA" w14:paraId="4E23E67E" w14:textId="51B79012">
      <w:pPr>
        <w:rPr>
          <w:rFonts w:ascii="Arial" w:hAnsi="Arial" w:cs="Arial"/>
          <w:sz w:val="28"/>
          <w:szCs w:val="28"/>
        </w:rPr>
      </w:pPr>
      <w:r w:rsidRPr="73D674FA">
        <w:rPr>
          <w:rFonts w:ascii="Arial" w:hAnsi="Arial" w:cs="Arial"/>
          <w:sz w:val="28"/>
          <w:szCs w:val="28"/>
        </w:rPr>
        <w:t xml:space="preserve">Instalação do Short </w:t>
      </w:r>
      <w:proofErr w:type="spellStart"/>
      <w:r w:rsidRPr="73D674FA">
        <w:rPr>
          <w:rFonts w:ascii="Arial" w:hAnsi="Arial" w:cs="Arial"/>
          <w:sz w:val="28"/>
          <w:szCs w:val="28"/>
        </w:rPr>
        <w:t>Shifter</w:t>
      </w:r>
      <w:proofErr w:type="spellEnd"/>
      <w:r w:rsidRPr="73D674FA">
        <w:rPr>
          <w:rFonts w:ascii="Arial" w:hAnsi="Arial" w:cs="Arial"/>
          <w:sz w:val="28"/>
          <w:szCs w:val="28"/>
        </w:rPr>
        <w:t xml:space="preserve"> - altera o curso do câmbio, engates mais precisos e rápidos.</w:t>
      </w:r>
    </w:p>
    <w:p w:rsidRPr="00DB1D7A" w:rsidR="00DB1D7A" w:rsidP="00DB1D7A" w:rsidRDefault="00DB1D7A" w14:paraId="524E5AFF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Marcas testadas pelo grupo: </w:t>
      </w:r>
      <w:proofErr w:type="spellStart"/>
      <w:r w:rsidRPr="00DB1D7A">
        <w:rPr>
          <w:rFonts w:ascii="Arial" w:hAnsi="Arial" w:cs="Arial"/>
          <w:sz w:val="28"/>
          <w:szCs w:val="28"/>
        </w:rPr>
        <w:t>Ordospec</w:t>
      </w:r>
      <w:proofErr w:type="spellEnd"/>
    </w:p>
    <w:p w:rsidRPr="00DB1D7A" w:rsidR="00DB1D7A" w:rsidP="00DB1D7A" w:rsidRDefault="00DB1D7A" w14:paraId="2305BFB5" w14:textId="66FA1F16">
      <w:pPr>
        <w:rPr>
          <w:rFonts w:ascii="Arial" w:hAnsi="Arial" w:cs="Arial"/>
          <w:sz w:val="28"/>
          <w:szCs w:val="28"/>
        </w:rPr>
      </w:pPr>
      <w:r w:rsidRPr="00A54872">
        <w:rPr>
          <w:rFonts w:ascii="Arial" w:hAnsi="Arial" w:cs="Arial"/>
          <w:b/>
          <w:bCs/>
          <w:sz w:val="28"/>
          <w:szCs w:val="28"/>
        </w:rPr>
        <w:t>Reforço de Coxim</w:t>
      </w:r>
      <w:r w:rsidRPr="00DB1D7A">
        <w:rPr>
          <w:rFonts w:ascii="Arial" w:hAnsi="Arial" w:cs="Arial"/>
          <w:sz w:val="28"/>
          <w:szCs w:val="28"/>
        </w:rPr>
        <w:t xml:space="preserve"> - upgrade simples, barato e eficaz, porém opcional dependendo do estado da peça, transfere melhor a movimentação do motor, segurando-o no lugar evitando excesso de trabalho</w:t>
      </w:r>
      <w:r w:rsidR="00A54872">
        <w:rPr>
          <w:rFonts w:ascii="Arial" w:hAnsi="Arial" w:cs="Arial"/>
          <w:sz w:val="28"/>
          <w:szCs w:val="28"/>
        </w:rPr>
        <w:t>.</w:t>
      </w:r>
    </w:p>
    <w:p w:rsidRPr="00DB1D7A" w:rsidR="00DB1D7A" w:rsidP="00DB1D7A" w:rsidRDefault="00DB1D7A" w14:paraId="2E9838C7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lastRenderedPageBreak/>
        <w:t>Troca de Óleo de Câmbio - normalmente utiliza-se óleo de especificação 75W140 (quando quente, engate das marchas mais suaves e proteção maior dos anéis sincronizadores)</w:t>
      </w:r>
    </w:p>
    <w:p w:rsidRPr="00DB1D7A" w:rsidR="00DB1D7A" w:rsidP="00DB1D7A" w:rsidRDefault="00DB1D7A" w14:paraId="20C702B6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Marcas testadas pelo grupo: </w:t>
      </w:r>
      <w:proofErr w:type="spellStart"/>
      <w:r w:rsidRPr="00DB1D7A">
        <w:rPr>
          <w:rFonts w:ascii="Arial" w:hAnsi="Arial" w:cs="Arial"/>
          <w:sz w:val="28"/>
          <w:szCs w:val="28"/>
        </w:rPr>
        <w:t>Motul</w:t>
      </w:r>
      <w:proofErr w:type="spellEnd"/>
      <w:r w:rsidRPr="00DB1D7A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DB1D7A">
        <w:rPr>
          <w:rFonts w:ascii="Arial" w:hAnsi="Arial" w:cs="Arial"/>
          <w:sz w:val="28"/>
          <w:szCs w:val="28"/>
        </w:rPr>
        <w:t>Valvoline</w:t>
      </w:r>
      <w:proofErr w:type="spellEnd"/>
    </w:p>
    <w:p w:rsidRPr="00DB1D7A" w:rsidR="00DB1D7A" w:rsidP="00DB1D7A" w:rsidRDefault="00DB1D7A" w14:paraId="0DBFC07C" w14:textId="77777777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104809A6" w14:textId="77777777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>Motor:</w:t>
      </w:r>
    </w:p>
    <w:p w:rsidRPr="00DB1D7A" w:rsidR="00DB1D7A" w:rsidP="00DB1D7A" w:rsidRDefault="00DB1D7A" w14:paraId="36A6EC6A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Velas Iridium - Ganho de potência imperceptível</w:t>
      </w:r>
    </w:p>
    <w:p w:rsidRPr="00DB1D7A" w:rsidR="00DB1D7A" w:rsidP="00DB1D7A" w:rsidRDefault="00DB1D7A" w14:paraId="3CC86072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Coletor de Admissão - pouco desenvolvido no Brasil.</w:t>
      </w:r>
    </w:p>
    <w:p w:rsidRPr="00A54872" w:rsidR="00DB1D7A" w:rsidP="00DB1D7A" w:rsidRDefault="00DB1D7A" w14:paraId="6E28C942" w14:textId="77777777">
      <w:pPr>
        <w:rPr>
          <w:rFonts w:ascii="Arial" w:hAnsi="Arial" w:cs="Arial"/>
          <w:b/>
          <w:bCs/>
          <w:sz w:val="28"/>
          <w:szCs w:val="28"/>
        </w:rPr>
      </w:pPr>
      <w:r w:rsidRPr="00A54872">
        <w:rPr>
          <w:rFonts w:ascii="Arial" w:hAnsi="Arial" w:cs="Arial"/>
          <w:b/>
          <w:bCs/>
          <w:sz w:val="28"/>
          <w:szCs w:val="28"/>
        </w:rPr>
        <w:t xml:space="preserve">Intake </w:t>
      </w:r>
    </w:p>
    <w:p w:rsidRPr="00DB1D7A" w:rsidR="00DB1D7A" w:rsidP="00DB1D7A" w:rsidRDefault="00DB1D7A" w14:paraId="2DBDCCA2" w14:textId="747230F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Marcas que fabricam: NOX </w:t>
      </w:r>
      <w:r w:rsidR="00F05B8B">
        <w:rPr>
          <w:rFonts w:ascii="Arial" w:hAnsi="Arial" w:cs="Arial"/>
          <w:sz w:val="28"/>
          <w:szCs w:val="28"/>
        </w:rPr>
        <w:t>e</w:t>
      </w:r>
      <w:r w:rsidR="00A548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5B8B">
        <w:rPr>
          <w:rFonts w:ascii="Arial" w:hAnsi="Arial" w:cs="Arial"/>
          <w:sz w:val="28"/>
          <w:szCs w:val="28"/>
        </w:rPr>
        <w:t>Racechrome</w:t>
      </w:r>
      <w:proofErr w:type="spellEnd"/>
    </w:p>
    <w:p w:rsidRPr="00DB1D7A" w:rsidR="00DB1D7A" w:rsidP="00DB1D7A" w:rsidRDefault="00DB1D7A" w14:paraId="65602CCE" w14:textId="5BCD7F8C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Comando</w:t>
      </w:r>
      <w:r w:rsidRPr="00DB1D7A">
        <w:rPr>
          <w:rFonts w:ascii="Arial" w:hAnsi="Arial" w:cs="Arial"/>
          <w:sz w:val="28"/>
          <w:szCs w:val="28"/>
        </w:rPr>
        <w:t xml:space="preserve"> – Aliado aos outros itens pode apresentar um rendimento interessante</w:t>
      </w:r>
      <w:r w:rsidR="00F05B8B">
        <w:rPr>
          <w:rFonts w:ascii="Arial" w:hAnsi="Arial" w:cs="Arial"/>
          <w:sz w:val="28"/>
          <w:szCs w:val="28"/>
        </w:rPr>
        <w:t>.</w:t>
      </w:r>
    </w:p>
    <w:p w:rsidRPr="00DB1D7A" w:rsidR="00DB1D7A" w:rsidP="00DB1D7A" w:rsidRDefault="00DB1D7A" w14:paraId="35A3BF64" w14:textId="188AAF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Turbo</w:t>
      </w:r>
      <w:r w:rsidRPr="00DB1D7A">
        <w:rPr>
          <w:rFonts w:ascii="Arial" w:hAnsi="Arial" w:cs="Arial"/>
          <w:sz w:val="28"/>
          <w:szCs w:val="28"/>
        </w:rPr>
        <w:t xml:space="preserve"> – Investimento alto</w:t>
      </w:r>
      <w:r w:rsidR="00F05B8B">
        <w:rPr>
          <w:rFonts w:ascii="Arial" w:hAnsi="Arial" w:cs="Arial"/>
          <w:sz w:val="28"/>
          <w:szCs w:val="28"/>
        </w:rPr>
        <w:t xml:space="preserve"> com</w:t>
      </w:r>
      <w:r w:rsidRPr="00DB1D7A">
        <w:rPr>
          <w:rFonts w:ascii="Arial" w:hAnsi="Arial" w:cs="Arial"/>
          <w:sz w:val="28"/>
          <w:szCs w:val="28"/>
        </w:rPr>
        <w:t xml:space="preserve"> rendimento excelent</w:t>
      </w:r>
      <w:r w:rsidR="00F05B8B">
        <w:rPr>
          <w:rFonts w:ascii="Arial" w:hAnsi="Arial" w:cs="Arial"/>
          <w:sz w:val="28"/>
          <w:szCs w:val="28"/>
        </w:rPr>
        <w:t>e.</w:t>
      </w:r>
    </w:p>
    <w:p w:rsidRPr="00DB1D7A" w:rsidR="00DB1D7A" w:rsidP="00DB1D7A" w:rsidRDefault="00DB1D7A" w14:paraId="65F23006" w14:textId="77777777">
      <w:pPr>
        <w:rPr>
          <w:rFonts w:ascii="Arial" w:hAnsi="Arial" w:cs="Arial"/>
          <w:sz w:val="28"/>
          <w:szCs w:val="28"/>
        </w:rPr>
      </w:pPr>
      <w:proofErr w:type="spellStart"/>
      <w:r w:rsidRPr="00F05B8B">
        <w:rPr>
          <w:rFonts w:ascii="Arial" w:hAnsi="Arial" w:cs="Arial"/>
          <w:b/>
          <w:bCs/>
          <w:sz w:val="28"/>
          <w:szCs w:val="28"/>
        </w:rPr>
        <w:t>Supercharger</w:t>
      </w:r>
      <w:proofErr w:type="spellEnd"/>
      <w:r w:rsidRPr="00DB1D7A">
        <w:rPr>
          <w:rFonts w:ascii="Arial" w:hAnsi="Arial" w:cs="Arial"/>
          <w:sz w:val="28"/>
          <w:szCs w:val="28"/>
        </w:rPr>
        <w:t xml:space="preserve"> – Não há registro de nenhum rodando nesta configuração</w:t>
      </w:r>
    </w:p>
    <w:p w:rsidRPr="00DB1D7A" w:rsidR="00DB1D7A" w:rsidP="00DB1D7A" w:rsidRDefault="00DB1D7A" w14:paraId="17294813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Nitro</w:t>
      </w:r>
      <w:r w:rsidRPr="00DB1D7A">
        <w:rPr>
          <w:rFonts w:ascii="Arial" w:hAnsi="Arial" w:cs="Arial"/>
          <w:sz w:val="28"/>
          <w:szCs w:val="28"/>
        </w:rPr>
        <w:t xml:space="preserve"> – Existem </w:t>
      </w:r>
      <w:proofErr w:type="spellStart"/>
      <w:r w:rsidRPr="00DB1D7A">
        <w:rPr>
          <w:rFonts w:ascii="Arial" w:hAnsi="Arial" w:cs="Arial"/>
          <w:sz w:val="28"/>
          <w:szCs w:val="28"/>
        </w:rPr>
        <w:t>kits</w:t>
      </w:r>
      <w:proofErr w:type="spellEnd"/>
      <w:r w:rsidRPr="00DB1D7A">
        <w:rPr>
          <w:rFonts w:ascii="Arial" w:hAnsi="Arial" w:cs="Arial"/>
          <w:sz w:val="28"/>
          <w:szCs w:val="28"/>
        </w:rPr>
        <w:t xml:space="preserve"> para o Sandero RS que já rodam o mercado, melhor opção (custo/benefício)</w:t>
      </w:r>
    </w:p>
    <w:p w:rsidR="00881F15" w:rsidP="00DB1D7A" w:rsidRDefault="00DB1D7A" w14:paraId="47A10FA9" w14:textId="7777777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Marcas que vendem: VenenoPerformance</w:t>
      </w:r>
      <w:r w:rsidR="00803A14">
        <w:rPr>
          <w:rFonts w:ascii="Arial" w:hAnsi="Arial" w:cs="Arial"/>
          <w:sz w:val="28"/>
          <w:szCs w:val="28"/>
        </w:rPr>
        <w:t xml:space="preserve">  </w:t>
      </w:r>
    </w:p>
    <w:p w:rsidRPr="00DB1D7A" w:rsidR="00DB1D7A" w:rsidP="00881F15" w:rsidRDefault="00881F15" w14:paraId="25BEB7FA" w14:textId="2B4375EA">
      <w:pPr>
        <w:pStyle w:val="PargrafodaLista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DB1D7A" w:rsidR="00915AFF">
        <w:rPr>
          <w:rFonts w:ascii="Arial" w:hAnsi="Arial" w:cs="Arial"/>
          <w:i/>
          <w:iCs/>
          <w:sz w:val="16"/>
          <w:szCs w:val="16"/>
        </w:rPr>
        <w:t xml:space="preserve">Por: </w:t>
      </w:r>
      <w:r w:rsidR="00915AFF">
        <w:rPr>
          <w:rFonts w:ascii="Arial" w:hAnsi="Arial" w:cs="Arial"/>
          <w:i/>
          <w:iCs/>
          <w:sz w:val="16"/>
          <w:szCs w:val="16"/>
        </w:rPr>
        <w:t xml:space="preserve">Ricardo de Faria e </w:t>
      </w:r>
      <w:r w:rsidRPr="00DB1D7A" w:rsidR="00915AFF">
        <w:rPr>
          <w:rFonts w:ascii="Arial" w:hAnsi="Arial" w:cs="Arial"/>
          <w:i/>
          <w:iCs/>
          <w:sz w:val="16"/>
          <w:szCs w:val="16"/>
        </w:rPr>
        <w:t>Victor Ayuso</w:t>
      </w:r>
    </w:p>
    <w:p w:rsidRPr="00DB1D7A" w:rsidR="00DB1D7A" w:rsidP="00DB1D7A" w:rsidRDefault="00DB1D7A" w14:paraId="6A4EA4C9" w14:textId="77777777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>Injeção:</w:t>
      </w:r>
    </w:p>
    <w:p w:rsidRPr="00DB1D7A" w:rsidR="00DB1D7A" w:rsidP="00DB1D7A" w:rsidRDefault="00DB1D7A" w14:paraId="6614933A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 xml:space="preserve">Não invista em injeção se sua intenção for apenas uma preparação leve, </w:t>
      </w:r>
      <w:proofErr w:type="spellStart"/>
      <w:r w:rsidRPr="00DB1D7A">
        <w:rPr>
          <w:rFonts w:ascii="Arial" w:hAnsi="Arial" w:cs="Arial"/>
          <w:sz w:val="28"/>
          <w:szCs w:val="28"/>
        </w:rPr>
        <w:t>remap</w:t>
      </w:r>
      <w:proofErr w:type="spellEnd"/>
      <w:r w:rsidRPr="00DB1D7A">
        <w:rPr>
          <w:rFonts w:ascii="Arial" w:hAnsi="Arial" w:cs="Arial"/>
          <w:sz w:val="28"/>
          <w:szCs w:val="28"/>
        </w:rPr>
        <w:t>+coletor é a receita básica.</w:t>
      </w:r>
    </w:p>
    <w:p w:rsidRPr="00DB1D7A" w:rsidR="00DB1D7A" w:rsidP="00DB1D7A" w:rsidRDefault="00DB1D7A" w14:paraId="3E60FA9A" w14:textId="17EE25ED">
      <w:pPr>
        <w:rPr>
          <w:rFonts w:ascii="Arial" w:hAnsi="Arial" w:cs="Arial"/>
          <w:sz w:val="28"/>
          <w:szCs w:val="28"/>
        </w:rPr>
      </w:pPr>
      <w:proofErr w:type="spellStart"/>
      <w:r w:rsidRPr="00DB1D7A">
        <w:rPr>
          <w:rFonts w:ascii="Arial" w:hAnsi="Arial" w:cs="Arial"/>
          <w:sz w:val="28"/>
          <w:szCs w:val="28"/>
        </w:rPr>
        <w:t>Remap</w:t>
      </w:r>
      <w:proofErr w:type="spellEnd"/>
      <w:r w:rsidRPr="00DB1D7A">
        <w:rPr>
          <w:rFonts w:ascii="Arial" w:hAnsi="Arial" w:cs="Arial"/>
          <w:sz w:val="28"/>
          <w:szCs w:val="28"/>
        </w:rPr>
        <w:t xml:space="preserve"> - esta modificação pode oferecer até 10% de aumento de potência </w:t>
      </w:r>
      <w:r w:rsidR="00F05B8B">
        <w:rPr>
          <w:rFonts w:ascii="Arial" w:hAnsi="Arial" w:cs="Arial"/>
          <w:sz w:val="28"/>
          <w:szCs w:val="28"/>
        </w:rPr>
        <w:t>em</w:t>
      </w:r>
      <w:r w:rsidRPr="00DB1D7A">
        <w:rPr>
          <w:rFonts w:ascii="Arial" w:hAnsi="Arial" w:cs="Arial"/>
          <w:sz w:val="28"/>
          <w:szCs w:val="28"/>
        </w:rPr>
        <w:t xml:space="preserve"> um carro aspirado, somado com troca de peças mecânicas o aumento é ainda maior</w:t>
      </w:r>
      <w:r w:rsidR="00F05B8B">
        <w:rPr>
          <w:rFonts w:ascii="Arial" w:hAnsi="Arial" w:cs="Arial"/>
          <w:sz w:val="28"/>
          <w:szCs w:val="28"/>
        </w:rPr>
        <w:t>.</w:t>
      </w:r>
    </w:p>
    <w:p w:rsidRPr="00DB1D7A" w:rsidR="00DB1D7A" w:rsidP="00DB1D7A" w:rsidRDefault="00DB1D7A" w14:paraId="297ABA51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Injeção Programável – poucos carros rodando com programáveis, quem às utiliza diz que o resulta é satisfatório.</w:t>
      </w:r>
    </w:p>
    <w:p w:rsidRPr="00DB1D7A" w:rsidR="00DB1D7A" w:rsidP="00DB1D7A" w:rsidRDefault="00DB1D7A" w14:paraId="644A7D21" w14:textId="77777777">
      <w:pPr>
        <w:rPr>
          <w:rFonts w:ascii="Arial" w:hAnsi="Arial" w:cs="Arial"/>
          <w:sz w:val="28"/>
          <w:szCs w:val="28"/>
        </w:rPr>
      </w:pPr>
    </w:p>
    <w:p w:rsidRPr="00DB1D7A" w:rsidR="00DB1D7A" w:rsidP="00DB1D7A" w:rsidRDefault="00DB1D7A" w14:paraId="18AF54AD" w14:textId="77777777">
      <w:pPr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>Pneus:</w:t>
      </w:r>
    </w:p>
    <w:p w:rsidRPr="00DB1D7A" w:rsidR="00DB1D7A" w:rsidP="00DB1D7A" w:rsidRDefault="00DB1D7A" w14:paraId="195023BA" w14:textId="77777777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Pneus de alto desempenho - opte por marcas conhecidas e que deem segurança, com pneu não se brica!</w:t>
      </w:r>
    </w:p>
    <w:p w:rsidRPr="00DB1D7A" w:rsidR="00DB1D7A" w:rsidP="00DB1D7A" w:rsidRDefault="00DB1D7A" w14:paraId="327756DC" w14:textId="671B0942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lastRenderedPageBreak/>
        <w:t>Mudanças das medidas - algumas pessoas por questão de preço ou de desempe</w:t>
      </w:r>
      <w:r w:rsidR="00F05B8B">
        <w:rPr>
          <w:rFonts w:ascii="Arial" w:hAnsi="Arial" w:cs="Arial"/>
          <w:sz w:val="28"/>
          <w:szCs w:val="28"/>
        </w:rPr>
        <w:t>nho</w:t>
      </w:r>
      <w:r w:rsidRPr="00DB1D7A">
        <w:rPr>
          <w:rFonts w:ascii="Arial" w:hAnsi="Arial" w:cs="Arial"/>
          <w:sz w:val="28"/>
          <w:szCs w:val="28"/>
        </w:rPr>
        <w:t xml:space="preserve"> optam por pneus mais largos, ou seja alteram a medida original (205 45 17) por 225 45 17 ou 215 45 17, além de serem mais baratos, possuem maior variedade de pneus e ainda existem relatos que melhoram um pouco em conforto</w:t>
      </w:r>
      <w:r w:rsidR="00F05B8B">
        <w:rPr>
          <w:rFonts w:ascii="Arial" w:hAnsi="Arial" w:cs="Arial"/>
          <w:sz w:val="28"/>
          <w:szCs w:val="28"/>
        </w:rPr>
        <w:t>.</w:t>
      </w:r>
    </w:p>
    <w:p w:rsidRPr="00F05B8B" w:rsidR="00DB1D7A" w:rsidP="00DB1D7A" w:rsidRDefault="00DB1D7A" w14:paraId="274C09EB" w14:textId="77777777">
      <w:pPr>
        <w:rPr>
          <w:rFonts w:ascii="Arial" w:hAnsi="Arial" w:cs="Arial"/>
          <w:b/>
          <w:bCs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 xml:space="preserve">Outros: </w:t>
      </w:r>
    </w:p>
    <w:p w:rsidRPr="00DB1D7A" w:rsidR="00DB1D7A" w:rsidP="00DB1D7A" w:rsidRDefault="00DB1D7A" w14:paraId="2B25479A" w14:textId="6500469E">
      <w:pPr>
        <w:rPr>
          <w:rFonts w:ascii="Arial" w:hAnsi="Arial" w:cs="Arial"/>
          <w:sz w:val="28"/>
          <w:szCs w:val="28"/>
        </w:rPr>
      </w:pPr>
      <w:r w:rsidRPr="00DB1D7A">
        <w:rPr>
          <w:rFonts w:ascii="Arial" w:hAnsi="Arial" w:cs="Arial"/>
          <w:sz w:val="28"/>
          <w:szCs w:val="28"/>
        </w:rPr>
        <w:t>Ganho de performance em utilização de peças mais leves ou aliviadas</w:t>
      </w:r>
      <w:r w:rsidR="00F05B8B">
        <w:rPr>
          <w:rFonts w:ascii="Arial" w:hAnsi="Arial" w:cs="Arial"/>
          <w:sz w:val="28"/>
          <w:szCs w:val="28"/>
        </w:rPr>
        <w:t>.</w:t>
      </w:r>
    </w:p>
    <w:p w:rsidRPr="00DB1D7A" w:rsidR="00DB1D7A" w:rsidP="00DB1D7A" w:rsidRDefault="00DB1D7A" w14:paraId="5038A082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Volante do Motor Aliviado</w:t>
      </w:r>
      <w:r w:rsidRPr="00DB1D7A">
        <w:rPr>
          <w:rFonts w:ascii="Arial" w:hAnsi="Arial" w:cs="Arial"/>
          <w:sz w:val="28"/>
          <w:szCs w:val="28"/>
        </w:rPr>
        <w:t xml:space="preserve"> - ao instalar esse upgrade, percebe-se a rotação do motor aumentar mais rapidamente, porém o ganho se mostra presente em alta, em baixa o carro apresenta ser um pouco “amarrado”.</w:t>
      </w:r>
    </w:p>
    <w:p w:rsidRPr="00DB1D7A" w:rsidR="00DB1D7A" w:rsidP="00DB1D7A" w:rsidRDefault="00DB1D7A" w14:paraId="27727298" w14:textId="77777777">
      <w:pPr>
        <w:rPr>
          <w:rFonts w:ascii="Arial" w:hAnsi="Arial" w:cs="Arial"/>
          <w:sz w:val="28"/>
          <w:szCs w:val="28"/>
        </w:rPr>
      </w:pPr>
      <w:r w:rsidRPr="00F05B8B">
        <w:rPr>
          <w:rFonts w:ascii="Arial" w:hAnsi="Arial" w:cs="Arial"/>
          <w:b/>
          <w:bCs/>
          <w:sz w:val="28"/>
          <w:szCs w:val="28"/>
        </w:rPr>
        <w:t>Alívio de peso</w:t>
      </w:r>
      <w:r w:rsidRPr="00DB1D7A">
        <w:rPr>
          <w:rFonts w:ascii="Arial" w:hAnsi="Arial" w:cs="Arial"/>
          <w:sz w:val="28"/>
          <w:szCs w:val="28"/>
        </w:rPr>
        <w:t xml:space="preserve"> – O RS já é um carro extremamente pensado no alívio de peso e melhor desempenho possível, porém pode-se melhorar isso com a retirada de bancos e acabamentos da parte traseira, deixando-o mais leve cerca de 12kg a 20kg.</w:t>
      </w:r>
    </w:p>
    <w:p w:rsidR="00DB1D7A" w:rsidP="003E6A08" w:rsidRDefault="00F05B8B" w14:paraId="2C10A180" w14:textId="6B00C20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Outra dica é retirar o estepe e ferramentas. Só isso você já alivia uns 20kg.</w:t>
      </w:r>
    </w:p>
    <w:p w:rsidR="002C2D35" w:rsidP="00803A14" w:rsidRDefault="00300D7F" w14:paraId="37BE5988" w14:textId="56CF8E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mais informações: </w:t>
      </w:r>
      <w:hyperlink w:history="1" r:id="rId9">
        <w:r w:rsidRPr="00913897" w:rsidR="009706CD">
          <w:rPr>
            <w:rStyle w:val="Hyperlink"/>
            <w:rFonts w:ascii="Arial" w:hAnsi="Arial" w:cs="Arial"/>
            <w:b/>
            <w:bCs/>
            <w:sz w:val="28"/>
            <w:szCs w:val="28"/>
          </w:rPr>
          <w:t>http://sanderors.com/</w:t>
        </w:r>
      </w:hyperlink>
    </w:p>
    <w:p w:rsidR="009706CD" w:rsidP="009706CD" w:rsidRDefault="009706CD" w14:paraId="6455D398" w14:textId="77777777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DB1D7A">
        <w:rPr>
          <w:rFonts w:ascii="Arial" w:hAnsi="Arial" w:cs="Arial"/>
          <w:b/>
          <w:bCs/>
          <w:sz w:val="28"/>
          <w:szCs w:val="28"/>
        </w:rPr>
        <w:t xml:space="preserve">RECEITAS PARA </w:t>
      </w:r>
      <w:r>
        <w:rPr>
          <w:rFonts w:ascii="Arial" w:hAnsi="Arial" w:cs="Arial"/>
          <w:b/>
          <w:bCs/>
          <w:sz w:val="28"/>
          <w:szCs w:val="28"/>
        </w:rPr>
        <w:t xml:space="preserve">AUMENTAR </w:t>
      </w:r>
      <w:r w:rsidRPr="00DB1D7A">
        <w:rPr>
          <w:rFonts w:ascii="Arial" w:hAnsi="Arial" w:cs="Arial"/>
          <w:b/>
          <w:bCs/>
          <w:sz w:val="28"/>
          <w:szCs w:val="28"/>
        </w:rPr>
        <w:t>O RONCO DO MOTOR</w:t>
      </w:r>
    </w:p>
    <w:p w:rsidRPr="00DB1D7A" w:rsidR="009706CD" w:rsidP="009706CD" w:rsidRDefault="009706CD" w14:paraId="4BA36DAC" w14:textId="77777777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:rsidR="009706CD" w:rsidP="009706CD" w:rsidRDefault="009706CD" w14:paraId="57B33833" w14:textId="011FC2F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E292B">
        <w:rPr>
          <w:rFonts w:ascii="Arial" w:hAnsi="Arial" w:cs="Arial"/>
          <w:b/>
          <w:bCs/>
          <w:sz w:val="28"/>
          <w:szCs w:val="28"/>
        </w:rPr>
        <w:t>Conservadora.</w:t>
      </w:r>
      <w:r w:rsidRPr="00501406">
        <w:rPr>
          <w:rFonts w:ascii="Arial" w:hAnsi="Arial" w:cs="Arial"/>
          <w:sz w:val="28"/>
          <w:szCs w:val="28"/>
        </w:rPr>
        <w:t xml:space="preserve"> Trocar o abafador final por um esportivo de alto fluxo. As marcas mais usadas são da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Pr="00501406">
        <w:rPr>
          <w:rFonts w:ascii="Arial" w:hAnsi="Arial" w:cs="Arial"/>
          <w:sz w:val="28"/>
          <w:szCs w:val="28"/>
        </w:rPr>
        <w:t>arenwald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Sile</w:t>
      </w:r>
      <w:r w:rsidR="00EC4955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pro</w:t>
      </w:r>
      <w:proofErr w:type="spellEnd"/>
      <w:r w:rsidRPr="005014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 RR Abafadores. Fica um som mais encorpado e sem muita ressonância. Para quem faz viagens longas e quer um ronco legal é ótima opção.</w:t>
      </w:r>
    </w:p>
    <w:p w:rsidRPr="00501406" w:rsidR="009706CD" w:rsidP="009706CD" w:rsidRDefault="009706CD" w14:paraId="117FD8C4" w14:textId="77777777">
      <w:pPr>
        <w:pStyle w:val="PargrafodaLista"/>
        <w:ind w:left="1068"/>
        <w:jc w:val="both"/>
        <w:rPr>
          <w:rFonts w:ascii="Arial" w:hAnsi="Arial" w:cs="Arial"/>
          <w:sz w:val="28"/>
          <w:szCs w:val="28"/>
        </w:rPr>
      </w:pPr>
    </w:p>
    <w:p w:rsidR="009706CD" w:rsidP="009706CD" w:rsidRDefault="009706CD" w14:paraId="70ABA1AE" w14:textId="2411E6C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E292B">
        <w:rPr>
          <w:rFonts w:ascii="Arial" w:hAnsi="Arial" w:cs="Arial"/>
          <w:b/>
          <w:bCs/>
          <w:sz w:val="28"/>
          <w:szCs w:val="28"/>
        </w:rPr>
        <w:t>Intermediária.</w:t>
      </w:r>
      <w:r>
        <w:rPr>
          <w:rFonts w:ascii="Arial" w:hAnsi="Arial" w:cs="Arial"/>
          <w:sz w:val="28"/>
          <w:szCs w:val="28"/>
        </w:rPr>
        <w:t xml:space="preserve"> Substituir o abafador final por um cano reto com uma ponteira. </w:t>
      </w:r>
      <w:r w:rsidR="00C80668">
        <w:rPr>
          <w:rFonts w:ascii="Arial" w:hAnsi="Arial" w:cs="Arial"/>
          <w:sz w:val="28"/>
          <w:szCs w:val="28"/>
        </w:rPr>
        <w:t>A mais usada para quem curte um som mais forte.</w:t>
      </w:r>
    </w:p>
    <w:p w:rsidRPr="00501406" w:rsidR="009706CD" w:rsidP="009706CD" w:rsidRDefault="009706CD" w14:paraId="03667F2F" w14:textId="77777777">
      <w:pPr>
        <w:pStyle w:val="PargrafodaLista"/>
        <w:rPr>
          <w:rFonts w:ascii="Arial" w:hAnsi="Arial" w:cs="Arial"/>
          <w:sz w:val="28"/>
          <w:szCs w:val="28"/>
        </w:rPr>
      </w:pPr>
    </w:p>
    <w:p w:rsidR="009706CD" w:rsidP="009706CD" w:rsidRDefault="009706CD" w14:paraId="0E29E201" w14:textId="777777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E292B">
        <w:rPr>
          <w:rFonts w:ascii="Arial" w:hAnsi="Arial" w:cs="Arial"/>
          <w:b/>
          <w:bCs/>
          <w:sz w:val="28"/>
          <w:szCs w:val="28"/>
        </w:rPr>
        <w:t>Agressiva.</w:t>
      </w:r>
      <w:r w:rsidRPr="00FE292B">
        <w:rPr>
          <w:rFonts w:ascii="Arial" w:hAnsi="Arial" w:cs="Arial"/>
          <w:sz w:val="28"/>
          <w:szCs w:val="28"/>
        </w:rPr>
        <w:t xml:space="preserve"> Trocar o intermediário por um esportivo e substituir o abafador final por um cano reto com uma ponteira. O mais indicado é o da RR Abafadores.</w:t>
      </w:r>
    </w:p>
    <w:p w:rsidRPr="00FE292B" w:rsidR="009706CD" w:rsidP="009706CD" w:rsidRDefault="009706CD" w14:paraId="77CFEF1E" w14:textId="77777777">
      <w:pPr>
        <w:pStyle w:val="PargrafodaLista"/>
        <w:ind w:left="1068"/>
        <w:jc w:val="both"/>
        <w:rPr>
          <w:rFonts w:ascii="Arial" w:hAnsi="Arial" w:cs="Arial"/>
          <w:sz w:val="28"/>
          <w:szCs w:val="28"/>
        </w:rPr>
      </w:pPr>
    </w:p>
    <w:p w:rsidR="009706CD" w:rsidP="009706CD" w:rsidRDefault="009706CD" w14:paraId="7F1538EC" w14:textId="777777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E292B">
        <w:rPr>
          <w:rFonts w:ascii="Arial" w:hAnsi="Arial" w:cs="Arial"/>
          <w:b/>
          <w:bCs/>
          <w:sz w:val="28"/>
          <w:szCs w:val="28"/>
        </w:rPr>
        <w:lastRenderedPageBreak/>
        <w:t>Radical.</w:t>
      </w:r>
      <w:r>
        <w:rPr>
          <w:rFonts w:ascii="Arial" w:hAnsi="Arial" w:cs="Arial"/>
          <w:sz w:val="28"/>
          <w:szCs w:val="28"/>
        </w:rPr>
        <w:t xml:space="preserve"> Remover o catalizador e colocar um intermediário esportivo. O mais indicado é o da RR Abafadores.</w:t>
      </w:r>
    </w:p>
    <w:p w:rsidRPr="00501406" w:rsidR="009706CD" w:rsidP="009706CD" w:rsidRDefault="009706CD" w14:paraId="6C35ACA5" w14:textId="77777777">
      <w:pPr>
        <w:pStyle w:val="PargrafodaLista"/>
        <w:rPr>
          <w:rFonts w:ascii="Arial" w:hAnsi="Arial" w:cs="Arial"/>
          <w:sz w:val="28"/>
          <w:szCs w:val="28"/>
        </w:rPr>
      </w:pPr>
    </w:p>
    <w:p w:rsidR="009706CD" w:rsidP="009706CD" w:rsidRDefault="009706CD" w14:paraId="622D19F8" w14:textId="777777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E292B">
        <w:rPr>
          <w:rFonts w:ascii="Arial" w:hAnsi="Arial" w:cs="Arial"/>
          <w:b/>
          <w:bCs/>
          <w:sz w:val="28"/>
          <w:szCs w:val="28"/>
        </w:rPr>
        <w:t>Insano</w:t>
      </w:r>
      <w:r>
        <w:rPr>
          <w:rFonts w:ascii="Arial" w:hAnsi="Arial" w:cs="Arial"/>
          <w:sz w:val="28"/>
          <w:szCs w:val="28"/>
        </w:rPr>
        <w:t>. Remover os todos os abafadores e colocar um cano reto com ponteira no final.</w:t>
      </w:r>
    </w:p>
    <w:p w:rsidRPr="00647DC2" w:rsidR="009706CD" w:rsidP="009706CD" w:rsidRDefault="009706CD" w14:paraId="774A2BD0" w14:textId="77777777">
      <w:pPr>
        <w:pStyle w:val="PargrafodaLista"/>
        <w:rPr>
          <w:rFonts w:ascii="Arial" w:hAnsi="Arial" w:cs="Arial"/>
          <w:sz w:val="28"/>
          <w:szCs w:val="28"/>
        </w:rPr>
      </w:pPr>
    </w:p>
    <w:p w:rsidR="009706CD" w:rsidP="009706CD" w:rsidRDefault="009706CD" w14:paraId="737FB9E7" w14:textId="777777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E292B">
        <w:rPr>
          <w:rFonts w:ascii="Arial" w:hAnsi="Arial" w:cs="Arial"/>
          <w:b/>
          <w:bCs/>
          <w:sz w:val="28"/>
          <w:szCs w:val="28"/>
        </w:rPr>
        <w:t>Insano plus.</w:t>
      </w:r>
      <w:r>
        <w:rPr>
          <w:rFonts w:ascii="Arial" w:hAnsi="Arial" w:cs="Arial"/>
          <w:sz w:val="28"/>
          <w:szCs w:val="28"/>
        </w:rPr>
        <w:t xml:space="preserve"> Usar um coletor dimensionado, remover o catalizador e todos abafadores, substituindo por um cano reto e ponteira no final.</w:t>
      </w:r>
    </w:p>
    <w:p w:rsidR="009706CD" w:rsidP="009706CD" w:rsidRDefault="009706CD" w14:paraId="060BD021" w14:textId="77777777">
      <w:pPr>
        <w:pStyle w:val="PargrafodaLista"/>
        <w:rPr>
          <w:rFonts w:ascii="Arial" w:hAnsi="Arial" w:cs="Arial"/>
          <w:sz w:val="28"/>
          <w:szCs w:val="28"/>
        </w:rPr>
      </w:pPr>
    </w:p>
    <w:p w:rsidR="009706CD" w:rsidP="00DB4D83" w:rsidRDefault="0CC0F2AC" w14:paraId="420C0007" w14:textId="5E43401C">
      <w:pPr>
        <w:spacing w:line="257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CC0F2AC">
        <w:rPr>
          <w:rFonts w:ascii="Arial" w:hAnsi="Arial" w:eastAsia="Arial" w:cs="Arial"/>
          <w:b/>
          <w:bCs/>
          <w:sz w:val="28"/>
          <w:szCs w:val="28"/>
        </w:rPr>
        <w:t>CONFIGURAÇÕES DE ESCAPAMENTO DO RS</w:t>
      </w:r>
    </w:p>
    <w:p w:rsidR="009706CD" w:rsidP="00DB4D83" w:rsidRDefault="0CC0F2AC" w14:paraId="4B003E51" w14:textId="0D098478">
      <w:pPr>
        <w:spacing w:line="257" w:lineRule="auto"/>
        <w:rPr>
          <w:rFonts w:ascii="Arial" w:hAnsi="Arial" w:eastAsia="Arial" w:cs="Arial"/>
          <w:sz w:val="28"/>
          <w:szCs w:val="28"/>
        </w:rPr>
      </w:pPr>
      <w:r w:rsidRPr="0CC0F2AC">
        <w:rPr>
          <w:rFonts w:ascii="Arial" w:hAnsi="Arial" w:eastAsia="Arial" w:cs="Arial"/>
          <w:sz w:val="28"/>
          <w:szCs w:val="28"/>
        </w:rPr>
        <w:t xml:space="preserve"> </w:t>
      </w:r>
    </w:p>
    <w:p w:rsidR="009706CD" w:rsidP="00DB4D83" w:rsidRDefault="0CC0F2AC" w14:paraId="3FB5FF6E" w14:textId="18B9BDBF">
      <w:pPr>
        <w:pStyle w:val="PargrafodaLista"/>
        <w:numPr>
          <w:ilvl w:val="0"/>
          <w:numId w:val="8"/>
        </w:numPr>
        <w:spacing w:line="257" w:lineRule="auto"/>
        <w:rPr>
          <w:rFonts w:eastAsiaTheme="minorEastAsia"/>
          <w:sz w:val="28"/>
          <w:szCs w:val="28"/>
        </w:rPr>
      </w:pPr>
      <w:r w:rsidRPr="0CC0F2AC">
        <w:rPr>
          <w:rFonts w:ascii="Arial" w:hAnsi="Arial" w:eastAsia="Arial" w:cs="Arial"/>
          <w:sz w:val="28"/>
          <w:szCs w:val="28"/>
        </w:rPr>
        <w:t>Com coletor original e catalizador. Manter o intermediário original e substituir o abafador final por um cano reto e uma ponteira de escapamento esportiva. Se quiser menos ressonância ou prefere um ronco mais comedido, usar um abafador final esportivo. Uma outra opção seria um cano reto até o abafador final original.</w:t>
      </w:r>
    </w:p>
    <w:p w:rsidR="009706CD" w:rsidP="00DB4D83" w:rsidRDefault="0CC0F2AC" w14:paraId="2A466E1F" w14:textId="5A024461">
      <w:pPr>
        <w:spacing w:line="257" w:lineRule="auto"/>
        <w:rPr>
          <w:rFonts w:ascii="Arial" w:hAnsi="Arial" w:eastAsia="Arial" w:cs="Arial"/>
          <w:sz w:val="28"/>
          <w:szCs w:val="28"/>
        </w:rPr>
      </w:pPr>
      <w:r w:rsidRPr="0CC0F2AC">
        <w:rPr>
          <w:rFonts w:ascii="Arial" w:hAnsi="Arial" w:eastAsia="Arial" w:cs="Arial"/>
          <w:sz w:val="28"/>
          <w:szCs w:val="28"/>
        </w:rPr>
        <w:t xml:space="preserve"> </w:t>
      </w:r>
    </w:p>
    <w:p w:rsidR="009706CD" w:rsidP="00DB4D83" w:rsidRDefault="0CC0F2AC" w14:paraId="41649AB5" w14:textId="560822D2">
      <w:pPr>
        <w:pStyle w:val="PargrafodaLista"/>
        <w:numPr>
          <w:ilvl w:val="0"/>
          <w:numId w:val="8"/>
        </w:numPr>
        <w:spacing w:line="257" w:lineRule="auto"/>
        <w:rPr>
          <w:rFonts w:eastAsiaTheme="minorEastAsia"/>
          <w:sz w:val="28"/>
          <w:szCs w:val="28"/>
        </w:rPr>
      </w:pPr>
      <w:r w:rsidRPr="0CC0F2AC">
        <w:rPr>
          <w:rFonts w:ascii="Arial" w:hAnsi="Arial" w:eastAsia="Arial" w:cs="Arial"/>
          <w:sz w:val="28"/>
          <w:szCs w:val="28"/>
        </w:rPr>
        <w:t xml:space="preserve">Com coletor dimensionado e/ou remoção do catalizador. Nessa configuração para se obter um ronco mais encorpado e não aquele som de escape furado, você poderá usar dois abafadores (intermediário e final) ou apenas um como intermediário. Lembrando que as curvas (nada de “cotovelos”) e a solda precisam ser bem feitas e sem rebarbas para não ressonar. Vale observar que o abafador intermediário ou final precisa ser de qualidade para aguentar temperatura, os mais recomendados: RR, </w:t>
      </w:r>
      <w:proofErr w:type="spellStart"/>
      <w:r w:rsidRPr="0CC0F2AC">
        <w:rPr>
          <w:rFonts w:ascii="Arial" w:hAnsi="Arial" w:eastAsia="Arial" w:cs="Arial"/>
          <w:sz w:val="28"/>
          <w:szCs w:val="28"/>
        </w:rPr>
        <w:t>Silenpro</w:t>
      </w:r>
      <w:proofErr w:type="spellEnd"/>
      <w:r w:rsidRPr="0CC0F2AC">
        <w:rPr>
          <w:rFonts w:ascii="Arial" w:hAnsi="Arial" w:eastAsia="Arial" w:cs="Arial"/>
          <w:sz w:val="28"/>
          <w:szCs w:val="28"/>
        </w:rPr>
        <w:t>, Giba, RF ou outro de qualidade que não use manta interna.</w:t>
      </w:r>
    </w:p>
    <w:p w:rsidR="009706CD" w:rsidP="009706CD" w:rsidRDefault="009706CD" w14:paraId="123F74FD" w14:textId="4354AF20">
      <w:pPr>
        <w:pStyle w:val="PargrafodaLista"/>
        <w:rPr>
          <w:rFonts w:ascii="Arial" w:hAnsi="Arial" w:cs="Arial"/>
          <w:sz w:val="28"/>
          <w:szCs w:val="28"/>
        </w:rPr>
      </w:pPr>
    </w:p>
    <w:p w:rsidR="009706CD" w:rsidP="009706CD" w:rsidRDefault="009706CD" w14:paraId="58EF77EE" w14:textId="77777777">
      <w:pPr>
        <w:pStyle w:val="PargrafodaLista"/>
        <w:rPr>
          <w:rFonts w:ascii="Arial" w:hAnsi="Arial" w:cs="Arial"/>
          <w:sz w:val="28"/>
          <w:szCs w:val="28"/>
        </w:rPr>
      </w:pPr>
    </w:p>
    <w:p w:rsidRPr="008811B9" w:rsidR="009706CD" w:rsidP="009706CD" w:rsidRDefault="009706CD" w14:paraId="75D8C597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 Essas dicas foram elaboradas com a participação e sugestão de membros do grupo técnico do Sandero RS de whatsapp. </w:t>
      </w:r>
    </w:p>
    <w:p w:rsidR="00DB4D83" w:rsidRDefault="00DB4D83" w14:paraId="12041D1A" w14:textId="77777777"/>
    <w:p w:rsidRPr="00266523" w:rsidR="0E26B518" w:rsidP="00964B58" w:rsidRDefault="0E26B518" w14:paraId="17FE3D64" w14:textId="33C5EDCE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66523">
        <w:rPr>
          <w:rFonts w:ascii="Arial" w:hAnsi="Arial" w:cs="Arial"/>
          <w:b/>
          <w:bCs/>
          <w:sz w:val="28"/>
          <w:szCs w:val="28"/>
        </w:rPr>
        <w:t>PNEUS</w:t>
      </w:r>
    </w:p>
    <w:p w:rsidR="0E26B518" w:rsidRDefault="0E26B518" w14:paraId="32E33032" w14:textId="508545FE">
      <w:r>
        <w:t xml:space="preserve"> </w:t>
      </w:r>
    </w:p>
    <w:p w:rsidR="0E26B518" w:rsidRDefault="0E26B518" w14:paraId="61944B6F" w14:textId="548D151A">
      <w:r>
        <w:lastRenderedPageBreak/>
        <w:t xml:space="preserve">Medidas Originais: 205 45 r17 </w:t>
      </w:r>
    </w:p>
    <w:p w:rsidR="0E26B518" w:rsidRDefault="0E26B518" w14:paraId="07928E89" w14:textId="78A3E0B3">
      <w:r>
        <w:t>Obs. 215 45 17 ou 225 45 17 também servem, mas pelo maior peso e mais arrasto vai perder em performance. Perde em agilidade, retomada e velocidade final. Ganha em conforto e aderência lateral, o que não significa conseguir menor tempo em pista. Para quem quer performance com a potência original melhor manter a medida original.</w:t>
      </w:r>
    </w:p>
    <w:p w:rsidR="0E26B518" w:rsidRDefault="0E26B518" w14:paraId="65AB0D38" w14:textId="2C864539">
      <w:r>
        <w:t xml:space="preserve"> </w:t>
      </w:r>
    </w:p>
    <w:p w:rsidR="009145D7" w:rsidP="009145D7" w:rsidRDefault="0E26B518" w14:paraId="7384B1C7" w14:textId="16A6C5F0">
      <w:r>
        <w:t>1.Performance</w:t>
      </w:r>
      <w:r w:rsidR="00964B58">
        <w:t>:</w:t>
      </w:r>
    </w:p>
    <w:p w:rsidR="009145D7" w:rsidP="009145D7" w:rsidRDefault="0E26B518" w14:paraId="73DDD552" w14:textId="29DBE248">
      <w:pPr>
        <w:pStyle w:val="PargrafodaLista"/>
        <w:numPr>
          <w:ilvl w:val="0"/>
          <w:numId w:val="5"/>
        </w:numPr>
      </w:pPr>
      <w:r>
        <w:t xml:space="preserve">Michelin </w:t>
      </w:r>
      <w:proofErr w:type="spellStart"/>
      <w:r>
        <w:t>pilot</w:t>
      </w:r>
      <w:proofErr w:type="spellEnd"/>
      <w:r>
        <w:t xml:space="preserve"> sport </w:t>
      </w:r>
    </w:p>
    <w:p w:rsidR="009145D7" w:rsidP="000A64B8" w:rsidRDefault="0E26B518" w14:paraId="3C1D3FB0" w14:textId="55172471">
      <w:pPr>
        <w:pStyle w:val="PargrafodaLista"/>
        <w:numPr>
          <w:ilvl w:val="0"/>
          <w:numId w:val="5"/>
        </w:numPr>
      </w:pPr>
      <w:r>
        <w:t>4</w:t>
      </w:r>
      <w:r w:rsidR="009145D7">
        <w:t>PIRELLI 88Y XL P ZERO</w:t>
      </w:r>
    </w:p>
    <w:p w:rsidR="0E26B518" w:rsidP="009145D7" w:rsidRDefault="009145D7" w14:paraId="68EF70BF" w14:textId="27696ABE">
      <w:pPr>
        <w:pStyle w:val="PargrafodaLista"/>
        <w:numPr>
          <w:ilvl w:val="0"/>
          <w:numId w:val="5"/>
        </w:numPr>
      </w:pPr>
      <w:r>
        <w:t>YOKOHAMA ADVAN NEOVA AD08R 84W</w:t>
      </w:r>
    </w:p>
    <w:p w:rsidR="0E26B518" w:rsidRDefault="0E26B518" w14:paraId="36872D3E" w14:textId="72972763">
      <w:r>
        <w:t xml:space="preserve"> </w:t>
      </w:r>
    </w:p>
    <w:p w:rsidR="0E26B518" w:rsidRDefault="0E26B518" w14:paraId="7967BF23" w14:textId="1BF0BB60">
      <w:r>
        <w:t>2. Custo/benefício:</w:t>
      </w:r>
    </w:p>
    <w:p w:rsidR="0E26B518" w:rsidP="00964B58" w:rsidRDefault="0E26B518" w14:paraId="6256471D" w14:textId="5D0FA92C">
      <w:pPr>
        <w:pStyle w:val="PargrafodaLista"/>
        <w:numPr>
          <w:ilvl w:val="0"/>
          <w:numId w:val="7"/>
        </w:numPr>
      </w:pPr>
      <w:r>
        <w:t xml:space="preserve">Continental </w:t>
      </w:r>
      <w:proofErr w:type="spellStart"/>
      <w:r>
        <w:t>ExtremeContact</w:t>
      </w:r>
      <w:proofErr w:type="spellEnd"/>
      <w:r>
        <w:t xml:space="preserve"> Sport (no Brasil só 215)</w:t>
      </w:r>
    </w:p>
    <w:p w:rsidR="0E26B518" w:rsidP="00964B58" w:rsidRDefault="0E26B518" w14:paraId="78297D76" w14:textId="55ECE7CF">
      <w:pPr>
        <w:pStyle w:val="PargrafodaLista"/>
        <w:numPr>
          <w:ilvl w:val="0"/>
          <w:numId w:val="7"/>
        </w:numPr>
      </w:pPr>
      <w:r>
        <w:t xml:space="preserve">Continental </w:t>
      </w:r>
      <w:proofErr w:type="spellStart"/>
      <w:r>
        <w:t>ContiSportContact</w:t>
      </w:r>
      <w:proofErr w:type="spellEnd"/>
      <w:r>
        <w:t xml:space="preserve"> 3</w:t>
      </w:r>
    </w:p>
    <w:p w:rsidR="0E26B518" w:rsidP="00964B58" w:rsidRDefault="0E26B518" w14:paraId="08362579" w14:textId="68E1FB43">
      <w:pPr>
        <w:pStyle w:val="PargrafodaLista"/>
        <w:numPr>
          <w:ilvl w:val="0"/>
          <w:numId w:val="7"/>
        </w:numPr>
      </w:pPr>
      <w:r>
        <w:t xml:space="preserve">MICHELIN 88W PRIMACY 3 </w:t>
      </w:r>
    </w:p>
    <w:p w:rsidR="0E26B518" w:rsidP="00964B58" w:rsidRDefault="0E26B518" w14:paraId="1DB15244" w14:textId="391BA835">
      <w:pPr>
        <w:pStyle w:val="PargrafodaLista"/>
        <w:numPr>
          <w:ilvl w:val="0"/>
          <w:numId w:val="7"/>
        </w:numPr>
      </w:pPr>
      <w:proofErr w:type="spellStart"/>
      <w:r>
        <w:t>Hankook</w:t>
      </w:r>
      <w:proofErr w:type="spellEnd"/>
      <w:r>
        <w:t xml:space="preserve"> Aro 17" 205/45 R17 88W - VENTUS V12 EVO2 K120</w:t>
      </w:r>
    </w:p>
    <w:p w:rsidR="0E26B518" w:rsidP="00964B58" w:rsidRDefault="0E26B518" w14:paraId="5D6B7843" w14:textId="7A2203ED">
      <w:pPr>
        <w:pStyle w:val="PargrafodaLista"/>
        <w:numPr>
          <w:ilvl w:val="0"/>
          <w:numId w:val="7"/>
        </w:numPr>
      </w:pPr>
      <w:r>
        <w:t xml:space="preserve">DUNLOP 88W DIREZZA DZ102 </w:t>
      </w:r>
    </w:p>
    <w:p w:rsidR="006C50DB" w:rsidP="00803A14" w:rsidRDefault="0E26B518" w14:paraId="11A095D2" w14:textId="61E3851F">
      <w:pPr>
        <w:rPr>
          <w:rFonts w:ascii="Arial" w:hAnsi="Arial" w:cs="Arial"/>
          <w:sz w:val="28"/>
          <w:szCs w:val="28"/>
        </w:rPr>
      </w:pPr>
      <w:r>
        <w:t>PNEU 205/45R17 88V OUTRUN M3 MOMO</w:t>
      </w:r>
    </w:p>
    <w:p w:rsidR="005C4CDA" w:rsidP="00803A14" w:rsidRDefault="005C4CDA" w14:paraId="4120BCA6" w14:textId="30607427">
      <w:pPr>
        <w:rPr>
          <w:rFonts w:ascii="Arial" w:hAnsi="Arial" w:cs="Arial"/>
          <w:sz w:val="28"/>
          <w:szCs w:val="28"/>
        </w:rPr>
      </w:pPr>
    </w:p>
    <w:p w:rsidR="005C4CDA" w:rsidP="00803A14" w:rsidRDefault="005C4CDA" w14:paraId="22EE0A99" w14:textId="2119587D">
      <w:pPr>
        <w:rPr>
          <w:rFonts w:ascii="Arial" w:hAnsi="Arial" w:cs="Arial"/>
          <w:sz w:val="28"/>
          <w:szCs w:val="28"/>
        </w:rPr>
      </w:pPr>
    </w:p>
    <w:p w:rsidR="005C4CDA" w:rsidP="00803A14" w:rsidRDefault="005C4CDA" w14:paraId="64648322" w14:textId="7F079361">
      <w:pPr>
        <w:rPr>
          <w:rFonts w:ascii="Arial" w:hAnsi="Arial" w:cs="Arial"/>
          <w:sz w:val="28"/>
          <w:szCs w:val="28"/>
        </w:rPr>
      </w:pPr>
    </w:p>
    <w:p w:rsidR="005C4CDA" w:rsidP="00803A14" w:rsidRDefault="005C4CDA" w14:paraId="60ADDCE2" w14:textId="08FFB2A1">
      <w:pPr>
        <w:rPr>
          <w:rFonts w:ascii="Arial" w:hAnsi="Arial" w:cs="Arial"/>
          <w:sz w:val="28"/>
          <w:szCs w:val="28"/>
        </w:rPr>
      </w:pPr>
    </w:p>
    <w:p w:rsidR="005C4CDA" w:rsidP="00803A14" w:rsidRDefault="005C4CDA" w14:paraId="54748CE0" w14:textId="164D44AB">
      <w:pPr>
        <w:rPr>
          <w:rFonts w:ascii="Arial" w:hAnsi="Arial" w:cs="Arial"/>
          <w:sz w:val="28"/>
          <w:szCs w:val="28"/>
        </w:rPr>
      </w:pPr>
    </w:p>
    <w:p w:rsidRPr="00266523" w:rsidR="005C4CDA" w:rsidP="00964B58" w:rsidRDefault="005C4CDA" w14:paraId="2D501F0D" w14:textId="5461C01C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66523">
        <w:rPr>
          <w:rFonts w:ascii="Arial" w:hAnsi="Arial" w:cs="Arial"/>
          <w:b/>
          <w:bCs/>
          <w:sz w:val="28"/>
          <w:szCs w:val="28"/>
        </w:rPr>
        <w:t>PEÇAS QUE PODEM SER USADAS DE OUTROS VEÍCULOS DA RENAULT</w:t>
      </w:r>
    </w:p>
    <w:p w:rsidRPr="00266523" w:rsidR="005C4CDA" w:rsidP="00266523" w:rsidRDefault="005C4CDA" w14:paraId="4513D9CC" w14:textId="259748F8"/>
    <w:p w:rsidRPr="00266523" w:rsidR="005C4CDA" w:rsidP="00266523" w:rsidRDefault="005C4CDA" w14:paraId="510C1E91" w14:textId="77777777">
      <w:pPr>
        <w:rPr>
          <w:b/>
          <w:bCs/>
        </w:rPr>
      </w:pPr>
      <w:r w:rsidRPr="00266523">
        <w:rPr>
          <w:b/>
          <w:bCs/>
        </w:rPr>
        <w:t>Rolamento de roda dianteiro do RS:</w:t>
      </w:r>
    </w:p>
    <w:p w:rsidR="005C4CDA" w:rsidP="005C4CDA" w:rsidRDefault="005C4CDA" w14:paraId="37D70E1D" w14:textId="4B94CEBA">
      <w:r w:rsidRPr="00266523">
        <w:t xml:space="preserve">Não é de Sandero, não é de </w:t>
      </w:r>
      <w:proofErr w:type="spellStart"/>
      <w:r w:rsidRPr="00266523">
        <w:t>fluence</w:t>
      </w:r>
      <w:proofErr w:type="spellEnd"/>
      <w:r w:rsidRPr="00266523">
        <w:t xml:space="preserve">. É de Roda Traseira de </w:t>
      </w:r>
      <w:proofErr w:type="spellStart"/>
      <w:r w:rsidRPr="00266523">
        <w:t>Duster</w:t>
      </w:r>
      <w:proofErr w:type="spellEnd"/>
      <w:r w:rsidRPr="00266523">
        <w:t>/</w:t>
      </w:r>
      <w:proofErr w:type="spellStart"/>
      <w:r w:rsidRPr="00266523">
        <w:t>Oroch</w:t>
      </w:r>
      <w:proofErr w:type="spellEnd"/>
      <w:r w:rsidRPr="00266523">
        <w:t xml:space="preserve"> 4x4. </w:t>
      </w:r>
    </w:p>
    <w:p w:rsidR="00266523" w:rsidP="00266523" w:rsidRDefault="00266523" w14:paraId="1F4CD459" w14:textId="617B179F"/>
    <w:p w:rsidRPr="00266523" w:rsidR="00266523" w:rsidP="00266523" w:rsidRDefault="00266523" w14:paraId="4A461EEE" w14:textId="795EF974">
      <w:pPr>
        <w:rPr>
          <w:b/>
          <w:bCs/>
        </w:rPr>
      </w:pPr>
      <w:r w:rsidRPr="00266523">
        <w:rPr>
          <w:b/>
          <w:bCs/>
        </w:rPr>
        <w:t>Carter</w:t>
      </w:r>
      <w:r>
        <w:rPr>
          <w:b/>
          <w:bCs/>
        </w:rPr>
        <w:t>:</w:t>
      </w:r>
    </w:p>
    <w:p w:rsidRPr="00266523" w:rsidR="00266523" w:rsidP="00266523" w:rsidRDefault="00266523" w14:paraId="60E822B0" w14:textId="19139767">
      <w:r>
        <w:t xml:space="preserve">É o mesmo da </w:t>
      </w:r>
      <w:proofErr w:type="spellStart"/>
      <w:r>
        <w:t>Duster</w:t>
      </w:r>
      <w:proofErr w:type="spellEnd"/>
    </w:p>
    <w:p w:rsidR="4411797E" w:rsidP="4411797E" w:rsidRDefault="4411797E" w14:paraId="5273F00D" w14:textId="091B840A"/>
    <w:p w:rsidR="2B0032A5" w:rsidP="2B0032A5" w:rsidRDefault="54E4B092" w14:paraId="762B4404" w14:textId="7EAA324C">
      <w:r>
        <w:t>CÓDIGOS DE PEÇAS DO RS – POR IGOR</w:t>
      </w:r>
      <w:r w:rsidR="4411797E">
        <w:t xml:space="preserve"> SANTOS</w:t>
      </w:r>
    </w:p>
    <w:p w:rsidR="4FBC6784" w:rsidP="4FBC6784" w:rsidRDefault="4FBC6784" w14:paraId="7CDCB32C" w14:textId="4997B0B2"/>
    <w:p w:rsidR="3638BB37" w:rsidRDefault="3638BB37" w14:paraId="2329B0CB" w14:textId="3214A491">
      <w:r>
        <w:t>Sistema de arrefecimento/ar condicionado</w:t>
      </w:r>
    </w:p>
    <w:p w:rsidR="3638BB37" w:rsidRDefault="3638BB37" w14:paraId="5129EDCA" w14:textId="35C52D87">
      <w:r>
        <w:t>- Bomba d’água: 7701479043</w:t>
      </w:r>
    </w:p>
    <w:p w:rsidR="3638BB37" w:rsidRDefault="3638BB37" w14:paraId="23235AF9" w14:textId="7BAD476A">
      <w:r>
        <w:t>- Compressor do AC: 926003859R</w:t>
      </w:r>
    </w:p>
    <w:p w:rsidR="3638BB37" w:rsidRDefault="3638BB37" w14:paraId="6BE81B56" w14:textId="11BF6947">
      <w:r>
        <w:t>- Condensador do AC: 921001908R</w:t>
      </w:r>
    </w:p>
    <w:p w:rsidR="3638BB37" w:rsidRDefault="3638BB37" w14:paraId="448AB838" w14:textId="018A7FC5">
      <w:r>
        <w:t xml:space="preserve">- </w:t>
      </w:r>
      <w:proofErr w:type="spellStart"/>
      <w:r>
        <w:t>Eletroventilador</w:t>
      </w:r>
      <w:proofErr w:type="spellEnd"/>
      <w:r>
        <w:t>: 214811897R ou 214819703R (precisa conferir no seu carro)</w:t>
      </w:r>
    </w:p>
    <w:p w:rsidR="3638BB37" w:rsidRDefault="3638BB37" w14:paraId="538CD2A0" w14:textId="5B572F3B">
      <w:r>
        <w:t>- Válvula Termostática: 8200772985</w:t>
      </w:r>
    </w:p>
    <w:p w:rsidR="3638BB37" w:rsidRDefault="3638BB37" w14:paraId="4527A410" w14:textId="639E0816">
      <w:r>
        <w:t>- Carcaça da Válvula Termostática: 8200934203</w:t>
      </w:r>
    </w:p>
    <w:p w:rsidR="3638BB37" w:rsidRDefault="3638BB37" w14:paraId="07C4EDDA" w14:textId="02AA22EB">
      <w:r>
        <w:t>- Mangueira inferior do radiador: 215033196R</w:t>
      </w:r>
    </w:p>
    <w:p w:rsidR="3638BB37" w:rsidRDefault="3638BB37" w14:paraId="67186380" w14:textId="760030FA">
      <w:r>
        <w:t>- Mangueira superior do radiador: 215014588R</w:t>
      </w:r>
    </w:p>
    <w:p w:rsidR="3638BB37" w:rsidRDefault="3638BB37" w14:paraId="1E0265D5" w14:textId="0864FD0A">
      <w:r>
        <w:br/>
      </w:r>
    </w:p>
    <w:p w:rsidR="3638BB37" w:rsidRDefault="3638BB37" w14:paraId="6804CE25" w14:textId="1454D998">
      <w:r>
        <w:t>Sistema de suspensão/freios</w:t>
      </w:r>
    </w:p>
    <w:p w:rsidR="3638BB37" w:rsidRDefault="3638BB37" w14:paraId="6B1C32E4" w14:textId="1A30FC72">
      <w:r>
        <w:t>- Amortecedor dianteiro: 543020113R</w:t>
      </w:r>
    </w:p>
    <w:p w:rsidR="3638BB37" w:rsidRDefault="3638BB37" w14:paraId="6A924F43" w14:textId="5E9F549A">
      <w:r>
        <w:t>- Braço oscilante direito: 545001064R</w:t>
      </w:r>
    </w:p>
    <w:p w:rsidR="3638BB37" w:rsidRDefault="3638BB37" w14:paraId="568200A5" w14:textId="3C657976">
      <w:r>
        <w:t>- Braço oscilante esquerdo: 545019811R</w:t>
      </w:r>
    </w:p>
    <w:p w:rsidR="3638BB37" w:rsidRDefault="3638BB37" w14:paraId="0E814854" w14:textId="2B8F2491">
      <w:r>
        <w:t>- Batente do amortecedor dianteiro: 8200723741</w:t>
      </w:r>
    </w:p>
    <w:p w:rsidR="3638BB37" w:rsidRDefault="3638BB37" w14:paraId="2CC4C59F" w14:textId="4D0AAF59">
      <w:r>
        <w:t>- Cubo de roda dianteiro: 402027463R</w:t>
      </w:r>
    </w:p>
    <w:p w:rsidR="3638BB37" w:rsidRDefault="3638BB37" w14:paraId="231CF1A3" w14:textId="66BB2F21">
      <w:r>
        <w:t>- Disco de freio dianteiro: 402069518R</w:t>
      </w:r>
    </w:p>
    <w:p w:rsidR="3638BB37" w:rsidRDefault="3638BB37" w14:paraId="5AE1B2CA" w14:textId="0B89B1AC">
      <w:r>
        <w:t>- Pastilha de freio dianteiro: 410607115R e 410600379R</w:t>
      </w:r>
    </w:p>
    <w:p w:rsidR="3638BB37" w:rsidRDefault="3638BB37" w14:paraId="37EB2291" w14:textId="42A74418">
      <w:r>
        <w:t>- Amortecedor traseiro: 562103837R</w:t>
      </w:r>
    </w:p>
    <w:p w:rsidR="3638BB37" w:rsidRDefault="3638BB37" w14:paraId="4AD2F94B" w14:textId="1928BDA1">
      <w:r>
        <w:t>- Disco de freio traseiro: 7701207823</w:t>
      </w:r>
    </w:p>
    <w:p w:rsidR="3638BB37" w:rsidRDefault="3638BB37" w14:paraId="6F9230F3" w14:textId="6D519868">
      <w:r>
        <w:t>- Pastilha de freio traseiro: 440605713R</w:t>
      </w:r>
    </w:p>
    <w:p w:rsidR="3638BB37" w:rsidRDefault="3638BB37" w14:paraId="4E05708A" w14:textId="3C798B7D">
      <w:r>
        <w:br/>
      </w:r>
    </w:p>
    <w:p w:rsidR="3638BB37" w:rsidRDefault="3638BB37" w14:paraId="397B50CD" w14:textId="0360A6F6">
      <w:r>
        <w:t>Sistema de alimentação/câmbio/embreagem</w:t>
      </w:r>
    </w:p>
    <w:p w:rsidR="3638BB37" w:rsidRDefault="3638BB37" w14:paraId="61C6970A" w14:textId="1F6C7E2F">
      <w:r>
        <w:t>- Bomba de combustível: 172024328R</w:t>
      </w:r>
    </w:p>
    <w:p w:rsidR="3638BB37" w:rsidRDefault="3638BB37" w14:paraId="595112A7" w14:textId="27E01346">
      <w:r>
        <w:t>- Bico injetor: 166009398R</w:t>
      </w:r>
    </w:p>
    <w:p w:rsidR="3638BB37" w:rsidRDefault="3638BB37" w14:paraId="3EFF2119" w14:textId="2D75D877">
      <w:r>
        <w:t>- Bobina de ignição: 8200568671</w:t>
      </w:r>
    </w:p>
    <w:p w:rsidR="3638BB37" w:rsidRDefault="3638BB37" w14:paraId="5222A722" w14:textId="39A26690">
      <w:r>
        <w:t>- Velas: 224017726R</w:t>
      </w:r>
    </w:p>
    <w:p w:rsidR="3638BB37" w:rsidRDefault="3638BB37" w14:paraId="72D2F517" w14:textId="4B8D5E56">
      <w:r>
        <w:t>- Conjunto da embreagem: 302051060R</w:t>
      </w:r>
    </w:p>
    <w:p w:rsidR="3638BB37" w:rsidRDefault="3638BB37" w14:paraId="72A513B4" w14:textId="021DFD2C">
      <w:r>
        <w:t>- Disco de embreagem: 8201551522</w:t>
      </w:r>
    </w:p>
    <w:p w:rsidR="3638BB37" w:rsidRDefault="3638BB37" w14:paraId="32B65CBD" w14:textId="31AF0A93">
      <w:r>
        <w:lastRenderedPageBreak/>
        <w:t>- Platô de embreagem: 8201012792</w:t>
      </w:r>
    </w:p>
    <w:p w:rsidR="3638BB37" w:rsidRDefault="3638BB37" w14:paraId="5EF4CF3A" w14:textId="5873837C">
      <w:r>
        <w:t>- Atuador da embreagem: 306206822R</w:t>
      </w:r>
    </w:p>
    <w:p w:rsidR="3638BB37" w:rsidRDefault="3638BB37" w14:paraId="2783B57E" w14:textId="0AF74945">
      <w:r>
        <w:br/>
      </w:r>
    </w:p>
    <w:p w:rsidR="3638BB37" w:rsidRDefault="3638BB37" w14:paraId="47A3AE02" w14:textId="333C34A3">
      <w:r>
        <w:t>Sistema do motor (itens externas)</w:t>
      </w:r>
    </w:p>
    <w:p w:rsidR="3638BB37" w:rsidRDefault="3638BB37" w14:paraId="2E68379D" w14:textId="1C570C1C">
      <w:r>
        <w:t>- Kit correia dentada: 130C11551R</w:t>
      </w:r>
    </w:p>
    <w:p w:rsidR="3638BB37" w:rsidRDefault="3638BB37" w14:paraId="54C48A22" w14:textId="436232EF">
      <w:r>
        <w:t>- Correia dentada: 8200542739</w:t>
      </w:r>
    </w:p>
    <w:p w:rsidR="3638BB37" w:rsidRDefault="3638BB37" w14:paraId="1C1BA24C" w14:textId="3FA81AB2">
      <w:r>
        <w:t>- Tensor da correia dentada: 130706246R</w:t>
      </w:r>
    </w:p>
    <w:p w:rsidR="3638BB37" w:rsidRDefault="3638BB37" w14:paraId="345A1233" w14:textId="6D855A91">
      <w:r>
        <w:t>- Coxim direito do motor: 112103231R</w:t>
      </w:r>
    </w:p>
    <w:p w:rsidR="3638BB37" w:rsidRDefault="3638BB37" w14:paraId="4AA44CB3" w14:textId="5D1231BF">
      <w:r>
        <w:t>- Coxim esquerdo do motor: 112205217R</w:t>
      </w:r>
    </w:p>
    <w:p w:rsidR="3638BB37" w:rsidRDefault="3638BB37" w14:paraId="574EAC66" w14:textId="5B5A696D">
      <w:r>
        <w:t>- Engrenagem do comando de válvulas Admissão: 7701471374</w:t>
      </w:r>
    </w:p>
    <w:p w:rsidR="3638BB37" w:rsidRDefault="3638BB37" w14:paraId="62BD3B60" w14:textId="0FFD4F44">
      <w:r>
        <w:t>- Engrenagem do comando de válvulas Escape: 7701478459</w:t>
      </w:r>
    </w:p>
    <w:p w:rsidR="3638BB37" w:rsidRDefault="3638BB37" w14:paraId="4CB1B286" w14:textId="1851DD9F">
      <w:r>
        <w:t>- Engrenagem da árvore de manivelas: 130217380R</w:t>
      </w:r>
    </w:p>
    <w:p w:rsidR="3638BB37" w:rsidRDefault="3638BB37" w14:paraId="66C365AC" w14:textId="1483A1BB">
      <w:r>
        <w:t>- Jogo de juntas do motor: 101018942R</w:t>
      </w:r>
    </w:p>
    <w:p w:rsidR="3638BB37" w:rsidRDefault="3638BB37" w14:paraId="3FB1AF45" w14:textId="7D2654D5">
      <w:r>
        <w:t>- Kit correia do alternador: 117209732R</w:t>
      </w:r>
    </w:p>
    <w:p w:rsidR="3638BB37" w:rsidRDefault="3638BB37" w14:paraId="6276BEDA" w14:textId="4E7512CE">
      <w:r>
        <w:t>- Correia do alternador: 117207944R</w:t>
      </w:r>
    </w:p>
    <w:p w:rsidR="3638BB37" w:rsidRDefault="3638BB37" w14:paraId="2C407218" w14:textId="332F3AEA">
      <w:r>
        <w:t>- Polia tensora da correia do alternador: 8200947837</w:t>
      </w:r>
    </w:p>
    <w:p w:rsidR="3638BB37" w:rsidRDefault="3638BB37" w14:paraId="62CD58BC" w14:textId="639D2F0C">
      <w:r>
        <w:t>- Polia do virabrequim: 8201017784</w:t>
      </w:r>
    </w:p>
    <w:p w:rsidR="3638BB37" w:rsidRDefault="3638BB37" w14:paraId="6B6DB4A6" w14:textId="273339AA">
      <w:r>
        <w:br/>
      </w:r>
    </w:p>
    <w:p w:rsidR="3638BB37" w:rsidRDefault="3638BB37" w14:paraId="069F6A44" w14:textId="1D91AD6D">
      <w:r>
        <w:t>Sistema do motor (partes internas)</w:t>
      </w:r>
    </w:p>
    <w:p w:rsidR="3638BB37" w:rsidRDefault="3638BB37" w14:paraId="20857891" w14:textId="4D4D3C07">
      <w:r>
        <w:t>- Jogo de bielas do motor: 7701478497</w:t>
      </w:r>
    </w:p>
    <w:p w:rsidR="3638BB37" w:rsidRDefault="3638BB37" w14:paraId="07A43F74" w14:textId="3707F720">
      <w:r>
        <w:t>- Bomba de óleo: 150105428R</w:t>
      </w:r>
    </w:p>
    <w:p w:rsidR="3638BB37" w:rsidRDefault="3638BB37" w14:paraId="11197240" w14:textId="0CE64315">
      <w:r>
        <w:t>- Pistão do motor: 120101842R</w:t>
      </w:r>
    </w:p>
    <w:p w:rsidR="3638BB37" w:rsidRDefault="3638BB37" w14:paraId="040A2E99" w14:textId="12EF495F">
      <w:r>
        <w:t>- Volante do motor: 8201017804</w:t>
      </w:r>
    </w:p>
    <w:p w:rsidRPr="00266523" w:rsidR="00266523" w:rsidP="00266523" w:rsidRDefault="00266523" w14:paraId="1091DE10" w14:textId="0D38B4DF"/>
    <w:sectPr w:rsidRPr="00266523" w:rsidR="00266523" w:rsidSect="004621F2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2783" w:rsidP="004621F2" w:rsidRDefault="00A92783" w14:paraId="1614F301" w14:textId="77777777">
      <w:pPr>
        <w:spacing w:after="0" w:line="240" w:lineRule="auto"/>
      </w:pPr>
      <w:r>
        <w:separator/>
      </w:r>
    </w:p>
  </w:endnote>
  <w:endnote w:type="continuationSeparator" w:id="0">
    <w:p w:rsidR="00A92783" w:rsidP="004621F2" w:rsidRDefault="00A92783" w14:paraId="7543231B" w14:textId="77777777">
      <w:pPr>
        <w:spacing w:after="0" w:line="240" w:lineRule="auto"/>
      </w:pPr>
      <w:r>
        <w:continuationSeparator/>
      </w:r>
    </w:p>
  </w:endnote>
  <w:endnote w:type="continuationNotice" w:id="1">
    <w:p w:rsidR="00A92783" w:rsidRDefault="00A92783" w14:paraId="36D3846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vo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621F2" w:rsidRDefault="004621F2" w14:paraId="1A986B52" w14:textId="45BF246B">
    <w:pPr>
      <w:pStyle w:val="Rodap"/>
    </w:pPr>
    <w:r>
      <w:rPr>
        <w:noProof/>
      </w:rPr>
      <w:drawing>
        <wp:anchor distT="0" distB="0" distL="114300" distR="114300" simplePos="0" relativeHeight="251658241" behindDoc="0" locked="0" layoutInCell="1" allowOverlap="1" wp14:anchorId="50E5052C" wp14:editId="0FED0800">
          <wp:simplePos x="0" y="0"/>
          <wp:positionH relativeFrom="margin">
            <wp:align>center</wp:align>
          </wp:positionH>
          <wp:positionV relativeFrom="paragraph">
            <wp:posOffset>-80010</wp:posOffset>
          </wp:positionV>
          <wp:extent cx="3000375" cy="54337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s-renault-logo có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375" cy="54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7F26871" w:rsidTr="004367A7" w14:paraId="564A10EB" w14:textId="77777777">
      <w:tc>
        <w:tcPr>
          <w:tcW w:w="2835" w:type="dxa"/>
        </w:tcPr>
        <w:p w:rsidR="77F26871" w:rsidP="004367A7" w:rsidRDefault="77F26871" w14:paraId="49B6426C" w14:textId="2C407868">
          <w:pPr>
            <w:pStyle w:val="Cabealho"/>
            <w:ind w:left="-115"/>
          </w:pPr>
        </w:p>
      </w:tc>
      <w:tc>
        <w:tcPr>
          <w:tcW w:w="2835" w:type="dxa"/>
        </w:tcPr>
        <w:p w:rsidR="77F26871" w:rsidP="004367A7" w:rsidRDefault="77F26871" w14:paraId="0B308635" w14:textId="1BEA835C">
          <w:pPr>
            <w:pStyle w:val="Cabealho"/>
            <w:jc w:val="center"/>
          </w:pPr>
        </w:p>
      </w:tc>
      <w:tc>
        <w:tcPr>
          <w:tcW w:w="2835" w:type="dxa"/>
        </w:tcPr>
        <w:p w:rsidR="77F26871" w:rsidP="004367A7" w:rsidRDefault="77F26871" w14:paraId="3C2A8AA3" w14:textId="267154DA">
          <w:pPr>
            <w:pStyle w:val="Cabealho"/>
            <w:ind w:right="-115"/>
            <w:jc w:val="right"/>
          </w:pPr>
        </w:p>
      </w:tc>
    </w:tr>
  </w:tbl>
  <w:p w:rsidR="77F26871" w:rsidP="004367A7" w:rsidRDefault="77F26871" w14:paraId="49A4A014" w14:textId="612418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2783" w:rsidP="004621F2" w:rsidRDefault="00A92783" w14:paraId="7B858842" w14:textId="77777777">
      <w:pPr>
        <w:spacing w:after="0" w:line="240" w:lineRule="auto"/>
      </w:pPr>
      <w:r>
        <w:separator/>
      </w:r>
    </w:p>
  </w:footnote>
  <w:footnote w:type="continuationSeparator" w:id="0">
    <w:p w:rsidR="00A92783" w:rsidP="004621F2" w:rsidRDefault="00A92783" w14:paraId="5EDBB0B8" w14:textId="77777777">
      <w:pPr>
        <w:spacing w:after="0" w:line="240" w:lineRule="auto"/>
      </w:pPr>
      <w:r>
        <w:continuationSeparator/>
      </w:r>
    </w:p>
  </w:footnote>
  <w:footnote w:type="continuationNotice" w:id="1">
    <w:p w:rsidR="00A92783" w:rsidRDefault="00A92783" w14:paraId="760EC2F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621F2" w:rsidRDefault="004621F2" w14:paraId="020B6C5F" w14:textId="31B4B7B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F79C32" wp14:editId="2A993ECA">
          <wp:simplePos x="0" y="0"/>
          <wp:positionH relativeFrom="column">
            <wp:posOffset>-1699260</wp:posOffset>
          </wp:positionH>
          <wp:positionV relativeFrom="paragraph">
            <wp:posOffset>-544830</wp:posOffset>
          </wp:positionV>
          <wp:extent cx="9211434" cy="876300"/>
          <wp:effectExtent l="0" t="0" r="889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11434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621F2" w:rsidRDefault="004621F2" w14:paraId="12AB9C4A" w14:textId="3CCBDCA7">
    <w:pPr>
      <w:pStyle w:val="Cabealho"/>
    </w:pPr>
    <w:r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8242" behindDoc="0" locked="0" layoutInCell="1" allowOverlap="1" wp14:anchorId="73DCCD67" wp14:editId="443903D0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53325" cy="4000490"/>
          <wp:effectExtent l="0" t="0" r="0" b="635"/>
          <wp:wrapThrough wrapText="bothSides">
            <wp:wrapPolygon edited="0">
              <wp:start x="0" y="0"/>
              <wp:lineTo x="0" y="21501"/>
              <wp:lineTo x="21518" y="21501"/>
              <wp:lineTo x="21518" y="0"/>
              <wp:lineTo x="0" y="0"/>
            </wp:wrapPolygon>
          </wp:wrapThrough>
          <wp:docPr id="6" name="Imagem 6" descr="Uma imagem contendo ao ar livre, vermelho, amarelo, pequen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_ve574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4000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576"/>
    <w:multiLevelType w:val="hybridMultilevel"/>
    <w:tmpl w:val="FFFFFFFF"/>
    <w:lvl w:ilvl="0" w:tplc="9F529FB6">
      <w:start w:val="1"/>
      <w:numFmt w:val="decimal"/>
      <w:lvlText w:val="%1."/>
      <w:lvlJc w:val="left"/>
      <w:pPr>
        <w:ind w:left="720" w:hanging="360"/>
      </w:pPr>
    </w:lvl>
    <w:lvl w:ilvl="1" w:tplc="BB149972">
      <w:start w:val="1"/>
      <w:numFmt w:val="lowerLetter"/>
      <w:lvlText w:val="%2."/>
      <w:lvlJc w:val="left"/>
      <w:pPr>
        <w:ind w:left="1440" w:hanging="360"/>
      </w:pPr>
    </w:lvl>
    <w:lvl w:ilvl="2" w:tplc="276EF060">
      <w:start w:val="1"/>
      <w:numFmt w:val="lowerRoman"/>
      <w:lvlText w:val="%3."/>
      <w:lvlJc w:val="right"/>
      <w:pPr>
        <w:ind w:left="2160" w:hanging="180"/>
      </w:pPr>
    </w:lvl>
    <w:lvl w:ilvl="3" w:tplc="11646510">
      <w:start w:val="1"/>
      <w:numFmt w:val="decimal"/>
      <w:lvlText w:val="%4."/>
      <w:lvlJc w:val="left"/>
      <w:pPr>
        <w:ind w:left="2880" w:hanging="360"/>
      </w:pPr>
    </w:lvl>
    <w:lvl w:ilvl="4" w:tplc="7BC0DA26">
      <w:start w:val="1"/>
      <w:numFmt w:val="lowerLetter"/>
      <w:lvlText w:val="%5."/>
      <w:lvlJc w:val="left"/>
      <w:pPr>
        <w:ind w:left="3600" w:hanging="360"/>
      </w:pPr>
    </w:lvl>
    <w:lvl w:ilvl="5" w:tplc="80141FE8">
      <w:start w:val="1"/>
      <w:numFmt w:val="lowerRoman"/>
      <w:lvlText w:val="%6."/>
      <w:lvlJc w:val="right"/>
      <w:pPr>
        <w:ind w:left="4320" w:hanging="180"/>
      </w:pPr>
    </w:lvl>
    <w:lvl w:ilvl="6" w:tplc="659CAC40">
      <w:start w:val="1"/>
      <w:numFmt w:val="decimal"/>
      <w:lvlText w:val="%7."/>
      <w:lvlJc w:val="left"/>
      <w:pPr>
        <w:ind w:left="5040" w:hanging="360"/>
      </w:pPr>
    </w:lvl>
    <w:lvl w:ilvl="7" w:tplc="88D84248">
      <w:start w:val="1"/>
      <w:numFmt w:val="lowerLetter"/>
      <w:lvlText w:val="%8."/>
      <w:lvlJc w:val="left"/>
      <w:pPr>
        <w:ind w:left="5760" w:hanging="360"/>
      </w:pPr>
    </w:lvl>
    <w:lvl w:ilvl="8" w:tplc="5A96A6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44CD"/>
    <w:multiLevelType w:val="hybridMultilevel"/>
    <w:tmpl w:val="89481D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CE1EE0"/>
    <w:multiLevelType w:val="hybridMultilevel"/>
    <w:tmpl w:val="DBB2C7D0"/>
    <w:lvl w:ilvl="0" w:tplc="159095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62D37"/>
    <w:multiLevelType w:val="hybridMultilevel"/>
    <w:tmpl w:val="C166D9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1524CC"/>
    <w:multiLevelType w:val="hybridMultilevel"/>
    <w:tmpl w:val="1BF87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B3AED"/>
    <w:multiLevelType w:val="hybridMultilevel"/>
    <w:tmpl w:val="26A62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64F88"/>
    <w:multiLevelType w:val="hybridMultilevel"/>
    <w:tmpl w:val="E086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D2FBA"/>
    <w:multiLevelType w:val="hybridMultilevel"/>
    <w:tmpl w:val="734EF156"/>
    <w:lvl w:ilvl="0" w:tplc="DD8CF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69"/>
  <w:trackRevisions w:val="tru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3C"/>
    <w:rsid w:val="0000379D"/>
    <w:rsid w:val="00036D04"/>
    <w:rsid w:val="00063B7E"/>
    <w:rsid w:val="00066DE5"/>
    <w:rsid w:val="00067029"/>
    <w:rsid w:val="00076243"/>
    <w:rsid w:val="00092B97"/>
    <w:rsid w:val="00096891"/>
    <w:rsid w:val="000A64B8"/>
    <w:rsid w:val="000A7447"/>
    <w:rsid w:val="000B4B8B"/>
    <w:rsid w:val="000C6F1A"/>
    <w:rsid w:val="000D630C"/>
    <w:rsid w:val="0011010C"/>
    <w:rsid w:val="00110847"/>
    <w:rsid w:val="00121CF7"/>
    <w:rsid w:val="001406DC"/>
    <w:rsid w:val="00145E96"/>
    <w:rsid w:val="00173510"/>
    <w:rsid w:val="0017467C"/>
    <w:rsid w:val="001901AE"/>
    <w:rsid w:val="001A5024"/>
    <w:rsid w:val="001A6103"/>
    <w:rsid w:val="001B7BB1"/>
    <w:rsid w:val="001C47B8"/>
    <w:rsid w:val="001E2ED3"/>
    <w:rsid w:val="00212439"/>
    <w:rsid w:val="0021707B"/>
    <w:rsid w:val="00226CC8"/>
    <w:rsid w:val="002336D5"/>
    <w:rsid w:val="00235A7D"/>
    <w:rsid w:val="0024529E"/>
    <w:rsid w:val="00251ABF"/>
    <w:rsid w:val="002532B7"/>
    <w:rsid w:val="00256AD9"/>
    <w:rsid w:val="0026127C"/>
    <w:rsid w:val="00266523"/>
    <w:rsid w:val="00294EB9"/>
    <w:rsid w:val="002B31DC"/>
    <w:rsid w:val="002B3E2D"/>
    <w:rsid w:val="002B5148"/>
    <w:rsid w:val="002C1E01"/>
    <w:rsid w:val="002C2D35"/>
    <w:rsid w:val="002D69A2"/>
    <w:rsid w:val="00300D7F"/>
    <w:rsid w:val="00304AAB"/>
    <w:rsid w:val="00346609"/>
    <w:rsid w:val="00347FBD"/>
    <w:rsid w:val="003629FE"/>
    <w:rsid w:val="00364EA6"/>
    <w:rsid w:val="00377D28"/>
    <w:rsid w:val="003823B2"/>
    <w:rsid w:val="00387FB1"/>
    <w:rsid w:val="003B75F6"/>
    <w:rsid w:val="003D6610"/>
    <w:rsid w:val="003E0B7A"/>
    <w:rsid w:val="003E1840"/>
    <w:rsid w:val="003E6A08"/>
    <w:rsid w:val="003F38D0"/>
    <w:rsid w:val="003F546E"/>
    <w:rsid w:val="004367A7"/>
    <w:rsid w:val="00440DFD"/>
    <w:rsid w:val="00444E39"/>
    <w:rsid w:val="004621F2"/>
    <w:rsid w:val="00467B14"/>
    <w:rsid w:val="004925B1"/>
    <w:rsid w:val="004A1BAA"/>
    <w:rsid w:val="004B7AA5"/>
    <w:rsid w:val="004C4D8B"/>
    <w:rsid w:val="004F0157"/>
    <w:rsid w:val="004F5A5A"/>
    <w:rsid w:val="00501406"/>
    <w:rsid w:val="005136EB"/>
    <w:rsid w:val="00523020"/>
    <w:rsid w:val="005361DE"/>
    <w:rsid w:val="00540A54"/>
    <w:rsid w:val="00544569"/>
    <w:rsid w:val="00550D71"/>
    <w:rsid w:val="00564284"/>
    <w:rsid w:val="0056683A"/>
    <w:rsid w:val="005937F0"/>
    <w:rsid w:val="005A20FA"/>
    <w:rsid w:val="005B4444"/>
    <w:rsid w:val="005C3FA6"/>
    <w:rsid w:val="005C4CDA"/>
    <w:rsid w:val="005F6A0A"/>
    <w:rsid w:val="00602F09"/>
    <w:rsid w:val="00611396"/>
    <w:rsid w:val="0061693B"/>
    <w:rsid w:val="00620365"/>
    <w:rsid w:val="006352BF"/>
    <w:rsid w:val="00647DC2"/>
    <w:rsid w:val="006513A6"/>
    <w:rsid w:val="00652430"/>
    <w:rsid w:val="006767B9"/>
    <w:rsid w:val="00693F37"/>
    <w:rsid w:val="00694E7E"/>
    <w:rsid w:val="006C50DB"/>
    <w:rsid w:val="006E426B"/>
    <w:rsid w:val="006E4659"/>
    <w:rsid w:val="006F68F7"/>
    <w:rsid w:val="00702102"/>
    <w:rsid w:val="00721D72"/>
    <w:rsid w:val="0073425B"/>
    <w:rsid w:val="0074384F"/>
    <w:rsid w:val="00762EE1"/>
    <w:rsid w:val="0076786B"/>
    <w:rsid w:val="007705FE"/>
    <w:rsid w:val="00777CFC"/>
    <w:rsid w:val="0078499A"/>
    <w:rsid w:val="007A3929"/>
    <w:rsid w:val="007B204A"/>
    <w:rsid w:val="007D1BE5"/>
    <w:rsid w:val="007E6E56"/>
    <w:rsid w:val="008010DB"/>
    <w:rsid w:val="00803A14"/>
    <w:rsid w:val="0084129A"/>
    <w:rsid w:val="00852686"/>
    <w:rsid w:val="0086043D"/>
    <w:rsid w:val="008811B9"/>
    <w:rsid w:val="00881F15"/>
    <w:rsid w:val="008A2386"/>
    <w:rsid w:val="008B1088"/>
    <w:rsid w:val="008F07F6"/>
    <w:rsid w:val="008F3B59"/>
    <w:rsid w:val="008F5E27"/>
    <w:rsid w:val="009145D7"/>
    <w:rsid w:val="00915AFF"/>
    <w:rsid w:val="00927B32"/>
    <w:rsid w:val="00951D29"/>
    <w:rsid w:val="009579EC"/>
    <w:rsid w:val="009619AD"/>
    <w:rsid w:val="00964B58"/>
    <w:rsid w:val="00966BD2"/>
    <w:rsid w:val="009706CD"/>
    <w:rsid w:val="009765CC"/>
    <w:rsid w:val="00977594"/>
    <w:rsid w:val="009B4922"/>
    <w:rsid w:val="009B6DD6"/>
    <w:rsid w:val="009C5F82"/>
    <w:rsid w:val="00A54872"/>
    <w:rsid w:val="00A703BF"/>
    <w:rsid w:val="00A83B50"/>
    <w:rsid w:val="00A92783"/>
    <w:rsid w:val="00AA288F"/>
    <w:rsid w:val="00AC5FF9"/>
    <w:rsid w:val="00AD63A3"/>
    <w:rsid w:val="00B20EDA"/>
    <w:rsid w:val="00B34C67"/>
    <w:rsid w:val="00B73205"/>
    <w:rsid w:val="00B92B7B"/>
    <w:rsid w:val="00B96F54"/>
    <w:rsid w:val="00BA4E73"/>
    <w:rsid w:val="00BA6F69"/>
    <w:rsid w:val="00BB6CFB"/>
    <w:rsid w:val="00BE0ECD"/>
    <w:rsid w:val="00BF27D1"/>
    <w:rsid w:val="00C10478"/>
    <w:rsid w:val="00C173F7"/>
    <w:rsid w:val="00C36822"/>
    <w:rsid w:val="00C55E62"/>
    <w:rsid w:val="00C600B1"/>
    <w:rsid w:val="00C700D6"/>
    <w:rsid w:val="00C75DC7"/>
    <w:rsid w:val="00C80668"/>
    <w:rsid w:val="00CA2D18"/>
    <w:rsid w:val="00CA4129"/>
    <w:rsid w:val="00CC35E0"/>
    <w:rsid w:val="00CC4A29"/>
    <w:rsid w:val="00CF25B0"/>
    <w:rsid w:val="00D008CD"/>
    <w:rsid w:val="00D219D2"/>
    <w:rsid w:val="00D4071A"/>
    <w:rsid w:val="00D413F3"/>
    <w:rsid w:val="00D56F2D"/>
    <w:rsid w:val="00D859F7"/>
    <w:rsid w:val="00DB1D7A"/>
    <w:rsid w:val="00DB4D83"/>
    <w:rsid w:val="00DE2E59"/>
    <w:rsid w:val="00DF1EA1"/>
    <w:rsid w:val="00E16E85"/>
    <w:rsid w:val="00E33F84"/>
    <w:rsid w:val="00E44A68"/>
    <w:rsid w:val="00E4645F"/>
    <w:rsid w:val="00E95FC0"/>
    <w:rsid w:val="00EA1FA9"/>
    <w:rsid w:val="00EC4955"/>
    <w:rsid w:val="00ED45F5"/>
    <w:rsid w:val="00F05B8B"/>
    <w:rsid w:val="00F13CDD"/>
    <w:rsid w:val="00F241B6"/>
    <w:rsid w:val="00F262D2"/>
    <w:rsid w:val="00F90309"/>
    <w:rsid w:val="00F931F7"/>
    <w:rsid w:val="00FB0C09"/>
    <w:rsid w:val="00FC27D7"/>
    <w:rsid w:val="00FC523C"/>
    <w:rsid w:val="00FC63EA"/>
    <w:rsid w:val="00FC66C3"/>
    <w:rsid w:val="00FD08A3"/>
    <w:rsid w:val="00FD73C8"/>
    <w:rsid w:val="00FE292B"/>
    <w:rsid w:val="00FE385D"/>
    <w:rsid w:val="061D27F9"/>
    <w:rsid w:val="0CC0F2AC"/>
    <w:rsid w:val="0E26B518"/>
    <w:rsid w:val="0E7FC2E4"/>
    <w:rsid w:val="113C285F"/>
    <w:rsid w:val="261782CF"/>
    <w:rsid w:val="2A5FE2B7"/>
    <w:rsid w:val="2B0032A5"/>
    <w:rsid w:val="3638BB37"/>
    <w:rsid w:val="4411797E"/>
    <w:rsid w:val="4FBC6784"/>
    <w:rsid w:val="54E4B092"/>
    <w:rsid w:val="612E36D3"/>
    <w:rsid w:val="65EF29EF"/>
    <w:rsid w:val="73ADAC4B"/>
    <w:rsid w:val="73D674FA"/>
    <w:rsid w:val="77F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D8E52"/>
  <w15:chartTrackingRefBased/>
  <w15:docId w15:val="{F5E90C1B-B7D3-4BC0-808D-37CB5CD7A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4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2D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2D3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621F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621F2"/>
  </w:style>
  <w:style w:type="paragraph" w:styleId="Rodap">
    <w:name w:val="footer"/>
    <w:basedOn w:val="Normal"/>
    <w:link w:val="RodapChar"/>
    <w:uiPriority w:val="99"/>
    <w:unhideWhenUsed/>
    <w:rsid w:val="004621F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621F2"/>
  </w:style>
  <w:style w:type="paragraph" w:styleId="SemEspaamento">
    <w:name w:val="No Spacing"/>
    <w:link w:val="SemEspaamentoChar"/>
    <w:uiPriority w:val="1"/>
    <w:qFormat/>
    <w:rsid w:val="004621F2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4621F2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36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36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nderors.com" TargetMode="External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yperlink" Target="https://www.facebook.com/groups/1783026238583011/" TargetMode="External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sanderors.com/" TargetMode="Externa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yuri paiva</dc:creator>
  <keywords/>
  <dc:description/>
  <lastModifiedBy>Guest User</lastModifiedBy>
  <revision>74</revision>
  <lastPrinted>2020-05-13T06:25:00.0000000Z</lastPrinted>
  <dcterms:created xsi:type="dcterms:W3CDTF">2020-09-02T00:32:00.0000000Z</dcterms:created>
  <dcterms:modified xsi:type="dcterms:W3CDTF">2021-08-11T01:38:59.2966125Z</dcterms:modified>
</coreProperties>
</file>